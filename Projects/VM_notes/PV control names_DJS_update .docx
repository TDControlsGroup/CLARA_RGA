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78" w:rsidRDefault="00AA37E5" w:rsidP="00BE5794">
      <w:pPr>
        <w:pStyle w:val="Heading1"/>
        <w:rPr>
          <w:lang w:eastAsia="en-GB"/>
        </w:rPr>
      </w:pPr>
      <w:bookmarkStart w:id="0" w:name="_GoBack"/>
      <w:bookmarkEnd w:id="0"/>
      <w:r>
        <w:rPr>
          <w:lang w:eastAsia="en-GB"/>
        </w:rPr>
        <w:t xml:space="preserve">Draft: </w:t>
      </w:r>
      <w:r w:rsidR="00BE5794">
        <w:rPr>
          <w:lang w:eastAsia="en-GB"/>
        </w:rPr>
        <w:t>Controls suffix naming guide CLARA/VELA</w:t>
      </w:r>
    </w:p>
    <w:p w:rsidR="00BE5794" w:rsidRDefault="00BE5794" w:rsidP="00BE5794">
      <w:pPr>
        <w:rPr>
          <w:lang w:eastAsia="en-GB"/>
        </w:rPr>
      </w:pPr>
    </w:p>
    <w:p w:rsidR="00BE5794" w:rsidRPr="00BE5794" w:rsidRDefault="00BE5794" w:rsidP="00BE5794">
      <w:pPr>
        <w:pStyle w:val="Heading2"/>
      </w:pPr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884"/>
        <w:gridCol w:w="3105"/>
        <w:gridCol w:w="2956"/>
      </w:tblGrid>
      <w:tr w:rsidR="00BE5794" w:rsidTr="00BE5794">
        <w:trPr>
          <w:trHeight w:val="347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Author</w:t>
            </w: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Amendment</w:t>
            </w: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Date</w:t>
            </w:r>
          </w:p>
        </w:tc>
      </w:tr>
      <w:tr w:rsidR="00BE5794" w:rsidTr="00BE5794">
        <w:trPr>
          <w:trHeight w:val="347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0.1</w:t>
            </w: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RFC</w:t>
            </w: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Initial draft </w:t>
            </w:r>
          </w:p>
        </w:tc>
        <w:tc>
          <w:tcPr>
            <w:tcW w:w="2956" w:type="dxa"/>
          </w:tcPr>
          <w:p w:rsidR="00BE5794" w:rsidRDefault="00BE5794" w:rsidP="00CF6EF0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03/01/2016</w:t>
            </w:r>
            <w:ins w:id="1" w:author="user" w:date="2017-02-13T10:52:00Z">
              <w:r w:rsidR="00CF6EF0">
                <w:rPr>
                  <w:rFonts w:eastAsia="Times New Roman" w:cs="Arial"/>
                  <w:color w:val="000000"/>
                  <w:sz w:val="24"/>
                  <w:szCs w:val="24"/>
                  <w:lang w:eastAsia="en-GB"/>
                </w:rPr>
                <w:t xml:space="preserve"> (??)</w:t>
              </w:r>
            </w:ins>
          </w:p>
        </w:tc>
      </w:tr>
      <w:tr w:rsidR="00BE5794" w:rsidTr="00BE5794">
        <w:trPr>
          <w:trHeight w:val="339"/>
        </w:trPr>
        <w:tc>
          <w:tcPr>
            <w:tcW w:w="1297" w:type="dxa"/>
          </w:tcPr>
          <w:p w:rsidR="00BE5794" w:rsidRDefault="00CF6EF0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0.2</w:t>
            </w:r>
          </w:p>
        </w:tc>
        <w:tc>
          <w:tcPr>
            <w:tcW w:w="1884" w:type="dxa"/>
          </w:tcPr>
          <w:p w:rsidR="00BE5794" w:rsidRDefault="00CF6EF0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DJS</w:t>
            </w:r>
          </w:p>
        </w:tc>
        <w:tc>
          <w:tcPr>
            <w:tcW w:w="3105" w:type="dxa"/>
          </w:tcPr>
          <w:p w:rsidR="00BE5794" w:rsidRDefault="00CF6EF0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Ammendments</w:t>
            </w:r>
            <w:proofErr w:type="spellEnd"/>
          </w:p>
        </w:tc>
        <w:tc>
          <w:tcPr>
            <w:tcW w:w="2956" w:type="dxa"/>
          </w:tcPr>
          <w:p w:rsidR="00BE5794" w:rsidRDefault="00CF6EF0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13-02-2017</w:t>
            </w:r>
          </w:p>
        </w:tc>
      </w:tr>
      <w:tr w:rsidR="00BE5794" w:rsidTr="00BE5794">
        <w:trPr>
          <w:trHeight w:val="347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BE5794" w:rsidTr="00BE5794">
        <w:trPr>
          <w:trHeight w:val="192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BE5794" w:rsidRDefault="00BE5794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956914" w:rsidRDefault="00A6558E" w:rsidP="00BE5794">
      <w:pPr>
        <w:pStyle w:val="Heading2"/>
      </w:pPr>
      <w:r>
        <w:t>Note</w:t>
      </w:r>
      <w:r w:rsidR="00956914">
        <w:t>s</w:t>
      </w:r>
      <w:r>
        <w:t xml:space="preserve">: 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Get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 read a value from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a PV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Set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put a value to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a PV. </w:t>
      </w:r>
    </w:p>
    <w:p w:rsidR="00A6558E" w:rsidRDefault="00A6558E" w:rsidP="00AD1978">
      <w:pPr>
        <w:spacing w:before="360" w:after="120" w:line="240" w:lineRule="auto"/>
        <w:outlineLvl w:val="1"/>
        <w:rPr>
          <w:ins w:id="2" w:author="user" w:date="2017-02-13T11:00:00Z"/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Anything marked VM is for the simulation mode only.  </w:t>
      </w:r>
    </w:p>
    <w:p w:rsidR="003948BC" w:rsidRPr="00AD1978" w:rsidRDefault="003948BC" w:rsidP="00AD1978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en-GB"/>
        </w:rPr>
      </w:pPr>
      <w:ins w:id="3" w:author="user" w:date="2017-02-13T11:00:00Z">
        <w:r>
          <w:rPr>
            <w:rFonts w:eastAsia="Times New Roman" w:cs="Arial"/>
            <w:color w:val="000000"/>
            <w:sz w:val="24"/>
            <w:szCs w:val="24"/>
            <w:lang w:eastAsia="en-GB"/>
          </w:rPr>
          <w:t>The following parameters are what ha</w:t>
        </w:r>
      </w:ins>
      <w:ins w:id="4" w:author="user" w:date="2017-02-13T11:12:00Z">
        <w:r w:rsidR="002B6837">
          <w:rPr>
            <w:rFonts w:eastAsia="Times New Roman" w:cs="Arial"/>
            <w:color w:val="000000"/>
            <w:sz w:val="24"/>
            <w:szCs w:val="24"/>
            <w:lang w:eastAsia="en-GB"/>
          </w:rPr>
          <w:t xml:space="preserve">ve </w:t>
        </w:r>
      </w:ins>
      <w:ins w:id="5" w:author="user" w:date="2017-02-13T11:00:00Z">
        <w:r>
          <w:rPr>
            <w:rFonts w:eastAsia="Times New Roman" w:cs="Arial"/>
            <w:color w:val="000000"/>
            <w:sz w:val="24"/>
            <w:szCs w:val="24"/>
            <w:lang w:eastAsia="en-GB"/>
          </w:rPr>
          <w:t>been used for VELA.</w:t>
        </w:r>
      </w:ins>
      <w:ins w:id="6" w:author="user" w:date="2017-02-13T11:45:00Z">
        <w:r w:rsidR="00C504E8">
          <w:rPr>
            <w:rFonts w:eastAsia="Times New Roman" w:cs="Arial"/>
            <w:color w:val="000000"/>
            <w:sz w:val="24"/>
            <w:szCs w:val="24"/>
            <w:lang w:eastAsia="en-GB"/>
          </w:rPr>
          <w:t xml:space="preserve"> Some </w:t>
        </w:r>
        <w:proofErr w:type="gramStart"/>
        <w:r w:rsidR="00C504E8">
          <w:rPr>
            <w:rFonts w:eastAsia="Times New Roman" w:cs="Arial"/>
            <w:color w:val="000000"/>
            <w:sz w:val="24"/>
            <w:szCs w:val="24"/>
            <w:lang w:eastAsia="en-GB"/>
          </w:rPr>
          <w:t>clara</w:t>
        </w:r>
        <w:proofErr w:type="gramEnd"/>
        <w:r w:rsidR="00C504E8">
          <w:rPr>
            <w:rFonts w:eastAsia="Times New Roman" w:cs="Arial"/>
            <w:color w:val="000000"/>
            <w:sz w:val="24"/>
            <w:szCs w:val="24"/>
            <w:lang w:eastAsia="en-GB"/>
          </w:rPr>
          <w:t xml:space="preserve"> systems are already different, and it ma</w:t>
        </w:r>
      </w:ins>
      <w:ins w:id="7" w:author="user" w:date="2017-02-13T11:46:00Z">
        <w:r w:rsidR="00C504E8">
          <w:rPr>
            <w:rFonts w:eastAsia="Times New Roman" w:cs="Arial"/>
            <w:color w:val="000000"/>
            <w:sz w:val="24"/>
            <w:szCs w:val="24"/>
            <w:lang w:eastAsia="en-GB"/>
          </w:rPr>
          <w:t>y</w:t>
        </w:r>
      </w:ins>
      <w:ins w:id="8" w:author="user" w:date="2017-02-13T11:45:00Z">
        <w:r w:rsidR="00C504E8">
          <w:rPr>
            <w:rFonts w:eastAsia="Times New Roman" w:cs="Arial"/>
            <w:color w:val="000000"/>
            <w:sz w:val="24"/>
            <w:szCs w:val="24"/>
            <w:lang w:eastAsia="en-GB"/>
          </w:rPr>
          <w:t xml:space="preserve"> not be possible to </w:t>
        </w:r>
      </w:ins>
      <w:ins w:id="9" w:author="user" w:date="2017-02-13T11:46:00Z">
        <w:r w:rsidR="00C504E8">
          <w:rPr>
            <w:rFonts w:eastAsia="Times New Roman" w:cs="Arial"/>
            <w:color w:val="000000"/>
            <w:sz w:val="24"/>
            <w:szCs w:val="24"/>
            <w:lang w:eastAsia="en-GB"/>
          </w:rPr>
          <w:t>exactly</w:t>
        </w:r>
      </w:ins>
      <w:ins w:id="10" w:author="user" w:date="2017-02-13T11:45:00Z">
        <w:r w:rsidR="00C504E8">
          <w:rPr>
            <w:rFonts w:eastAsia="Times New Roman" w:cs="Arial"/>
            <w:color w:val="000000"/>
            <w:sz w:val="24"/>
            <w:szCs w:val="24"/>
            <w:lang w:eastAsia="en-GB"/>
          </w:rPr>
          <w:t xml:space="preserve"> </w:t>
        </w:r>
      </w:ins>
      <w:proofErr w:type="spellStart"/>
      <w:ins w:id="11" w:author="user" w:date="2017-02-13T11:46:00Z">
        <w:r w:rsidR="00C504E8">
          <w:rPr>
            <w:rFonts w:eastAsia="Times New Roman" w:cs="Arial"/>
            <w:color w:val="000000"/>
            <w:sz w:val="24"/>
            <w:szCs w:val="24"/>
            <w:lang w:eastAsia="en-GB"/>
          </w:rPr>
          <w:t>replicatet</w:t>
        </w:r>
        <w:proofErr w:type="spellEnd"/>
        <w:r w:rsidR="00C504E8">
          <w:rPr>
            <w:rFonts w:eastAsia="Times New Roman" w:cs="Arial"/>
            <w:color w:val="000000"/>
            <w:sz w:val="24"/>
            <w:szCs w:val="24"/>
            <w:lang w:eastAsia="en-GB"/>
          </w:rPr>
          <w:t xml:space="preserve"> he functionality. </w:t>
        </w:r>
      </w:ins>
      <w:ins w:id="12" w:author="user" w:date="2017-02-13T11:00:00Z">
        <w:r>
          <w:rPr>
            <w:rFonts w:eastAsia="Times New Roman" w:cs="Arial"/>
            <w:color w:val="000000"/>
            <w:sz w:val="24"/>
            <w:szCs w:val="24"/>
            <w:lang w:eastAsia="en-GB"/>
          </w:rPr>
          <w:t xml:space="preserve"> </w:t>
        </w:r>
      </w:ins>
    </w:p>
    <w:p w:rsidR="00956914" w:rsidRDefault="00956914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br w:type="page"/>
      </w:r>
    </w:p>
    <w:p w:rsidR="00AD1978" w:rsidRPr="00AD1978" w:rsidRDefault="00AD1978" w:rsidP="00BE5794">
      <w:pPr>
        <w:pStyle w:val="Heading2"/>
      </w:pPr>
      <w:r w:rsidRPr="00AD1978">
        <w:lastRenderedPageBreak/>
        <w:t>Magnets</w:t>
      </w:r>
    </w:p>
    <w:p w:rsidR="00AD1978" w:rsidRPr="00C93631" w:rsidRDefault="00AD1978" w:rsidP="00AD1978">
      <w:pPr>
        <w:tabs>
          <w:tab w:val="left" w:pos="3304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522"/>
        <w:gridCol w:w="1571"/>
        <w:gridCol w:w="7229"/>
      </w:tblGrid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 Current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93631" w:rsidRPr="00C93631" w:rsidRDefault="00A6558E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</w:t>
            </w:r>
            <w:r w:rsidR="00C93631"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Current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</w:p>
        </w:tc>
        <w:tc>
          <w:tcPr>
            <w:tcW w:w="1571" w:type="dxa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7229" w:type="dxa"/>
          </w:tcPr>
          <w:p w:rsidR="00C93631" w:rsidRPr="00C93631" w:rsidRDefault="00A6558E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 s</w:t>
            </w:r>
            <w:r w:rsidR="00C93631"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tatus: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TIMING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UNPLUGGED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UNDEFINED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ON_FAULT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OFFLINE</w:t>
                  </w:r>
                </w:p>
              </w:tc>
            </w:tr>
          </w:tbl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AD1978" w:rsidRPr="00C93631" w:rsidRDefault="00AD1978" w:rsidP="00AD1978">
      <w:pPr>
        <w:tabs>
          <w:tab w:val="left" w:pos="3304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AD1978" w:rsidRPr="00956914" w:rsidRDefault="00C93631" w:rsidP="00BE5794">
      <w:pPr>
        <w:pStyle w:val="Heading3"/>
        <w:rPr>
          <w:rFonts w:asciiTheme="minorHAnsi" w:hAnsiTheme="minorHAnsi"/>
        </w:rPr>
      </w:pPr>
      <w:r>
        <w:t xml:space="preserve">Magnet </w:t>
      </w:r>
      <w:r w:rsidR="00AD1978" w:rsidRPr="00AD1978">
        <w:rPr>
          <w:rFonts w:asciiTheme="minorHAnsi" w:hAnsiTheme="minorHAnsi"/>
        </w:rPr>
        <w:t>PSU</w:t>
      </w:r>
      <w:ins w:id="13" w:author="user" w:date="2017-02-13T10:52:00Z">
        <w:r w:rsidR="00CF6EF0">
          <w:rPr>
            <w:rFonts w:asciiTheme="minorHAnsi" w:hAnsiTheme="minorHAnsi"/>
          </w:rPr>
          <w:t xml:space="preserve">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496"/>
        <w:gridCol w:w="6724"/>
      </w:tblGrid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1496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on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1496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off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A6558E" w:rsidRPr="00C93631" w:rsidTr="004C7E79">
        <w:tc>
          <w:tcPr>
            <w:tcW w:w="1022" w:type="dxa"/>
          </w:tcPr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Rst</w:t>
            </w:r>
          </w:p>
        </w:tc>
        <w:tc>
          <w:tcPr>
            <w:tcW w:w="1496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724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Reset PLC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RIRAN</w:t>
            </w:r>
          </w:p>
        </w:tc>
        <w:tc>
          <w:tcPr>
            <w:tcW w:w="1496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BE5794" w:rsidRPr="00C93631" w:rsidRDefault="00BE5794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VM only</w:t>
            </w:r>
          </w:p>
        </w:tc>
        <w:tc>
          <w:tcPr>
            <w:tcW w:w="6724" w:type="dxa"/>
          </w:tcPr>
          <w:p w:rsidR="00C93631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 Rnd. For VM only.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Percent to randomise the PSU. Default at 5%</w:t>
            </w:r>
          </w:p>
        </w:tc>
      </w:tr>
      <w:tr w:rsidR="004C7E79" w:rsidRPr="00C93631" w:rsidTr="004C7E79">
        <w:tc>
          <w:tcPr>
            <w:tcW w:w="1022" w:type="dxa"/>
          </w:tcPr>
          <w:p w:rsidR="004C7E79" w:rsidRPr="00C93631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Cmi</w:t>
            </w:r>
            <w:proofErr w:type="spellEnd"/>
          </w:p>
        </w:tc>
        <w:tc>
          <w:tcPr>
            <w:tcW w:w="1496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MMBI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DIRECT</w:t>
            </w:r>
          </w:p>
          <w:p w:rsidR="00BE5794" w:rsidRDefault="00BE5794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VM set</w:t>
            </w:r>
          </w:p>
        </w:tc>
        <w:tc>
          <w:tcPr>
            <w:tcW w:w="6724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16 flags. This is set from the PLC on VELA or by hand in the VM. In the VM the default is all interlocks are GOOD and equals 65535. Ilk&lt;n&gt; reads these flags</w:t>
            </w:r>
          </w:p>
        </w:tc>
      </w:tr>
      <w:tr w:rsidR="004C7E79" w:rsidRPr="00C93631" w:rsidTr="004C7E79">
        <w:tc>
          <w:tcPr>
            <w:tcW w:w="1022" w:type="dxa"/>
          </w:tcPr>
          <w:p w:rsidR="004C7E79" w:rsidRPr="00C93631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Ilk&lt;n&gt;</w:t>
            </w:r>
          </w:p>
        </w:tc>
        <w:tc>
          <w:tcPr>
            <w:tcW w:w="1496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&lt;n&gt; 1- 16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 ENUM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724" w:type="dxa"/>
          </w:tcPr>
          <w:p w:rsidR="004C7E79" w:rsidRPr="004C7E79" w:rsidRDefault="004C7E79">
            <w:pPr>
              <w:rPr>
                <w:sz w:val="24"/>
                <w:szCs w:val="24"/>
              </w:rPr>
            </w:pPr>
            <w:r w:rsidRPr="004C7E79">
              <w:rPr>
                <w:sz w:val="24"/>
                <w:szCs w:val="24"/>
              </w:rPr>
              <w:t>Get: Interlock status</w:t>
            </w:r>
            <w:r>
              <w:rPr>
                <w:sz w:val="24"/>
                <w:szCs w:val="24"/>
              </w:rPr>
              <w:t xml:space="preserve">, see </w:t>
            </w:r>
            <w:proofErr w:type="spellStart"/>
            <w:r>
              <w:rPr>
                <w:sz w:val="24"/>
                <w:szCs w:val="24"/>
              </w:rPr>
              <w:t>Cmi</w:t>
            </w:r>
            <w:proofErr w:type="spellEnd"/>
            <w:r>
              <w:rPr>
                <w:sz w:val="24"/>
                <w:szCs w:val="24"/>
              </w:rPr>
              <w:t xml:space="preserve"> above</w:t>
            </w:r>
          </w:p>
          <w:p w:rsidR="004C7E79" w:rsidRDefault="004C7E7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C7E79" w:rsidRPr="00C93631" w:rsidTr="009076D4">
              <w:tc>
                <w:tcPr>
                  <w:tcW w:w="879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BAD</w:t>
                  </w:r>
                </w:p>
              </w:tc>
            </w:tr>
            <w:tr w:rsidR="004C7E79" w:rsidRPr="00C93631" w:rsidTr="009076D4">
              <w:tc>
                <w:tcPr>
                  <w:tcW w:w="879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GOOD</w:t>
                  </w:r>
                </w:p>
              </w:tc>
            </w:tr>
          </w:tbl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56914" w:rsidRDefault="00956914">
      <w:pPr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br w:type="page"/>
      </w:r>
    </w:p>
    <w:p w:rsidR="00956914" w:rsidRPr="00956914" w:rsidRDefault="004B19E8" w:rsidP="00BE5794">
      <w:pPr>
        <w:pStyle w:val="Heading3"/>
      </w:pPr>
      <w:r>
        <w:lastRenderedPageBreak/>
        <w:t>Magnet Polarity</w:t>
      </w:r>
      <w:ins w:id="14" w:author="user" w:date="2017-02-13T10:52:00Z">
        <w:r w:rsidR="00CF6EF0">
          <w:t xml:space="preserve"> </w:t>
        </w:r>
        <w:r w:rsidR="00CF6EF0">
          <w:rPr>
            <w:rFonts w:asciiTheme="minorHAnsi" w:hAnsiTheme="minorHAnsi"/>
          </w:rPr>
          <w:t xml:space="preserve">– NOT all magnets have this, </w:t>
        </w:r>
      </w:ins>
    </w:p>
    <w:p w:rsidR="004B19E8" w:rsidRPr="00AD1978" w:rsidRDefault="004B19E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844"/>
        <w:gridCol w:w="6250"/>
      </w:tblGrid>
      <w:tr w:rsidR="004B19E8" w:rsidRPr="00C93631" w:rsidTr="004B19E8">
        <w:tc>
          <w:tcPr>
            <w:tcW w:w="1668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PR&lt;A,B&gt;N:&lt;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On,Off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850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724" w:type="dxa"/>
          </w:tcPr>
          <w:p w:rsidR="00956914" w:rsidRDefault="0095691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to reverse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to reverse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PR&lt;A,B&gt;R:&lt;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On,Off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850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724" w:type="dxa"/>
          </w:tcPr>
          <w:p w:rsidR="004B19E8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Sta will be set to off. This is identical to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Noraml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Sta will be set to off. This is identical to Normal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N:Sta</w:t>
            </w:r>
            <w:proofErr w:type="spellEnd"/>
          </w:p>
        </w:tc>
        <w:tc>
          <w:tcPr>
            <w:tcW w:w="850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724" w:type="dxa"/>
          </w:tcPr>
          <w:p w:rsidR="00BE5794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Get: </w:t>
            </w:r>
          </w:p>
          <w:p w:rsidR="004B19E8" w:rsidRDefault="00BE579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N</w:t>
            </w:r>
            <w:r w:rsidR="004B19E8">
              <w:rPr>
                <w:rFonts w:eastAsia="Times New Roman" w:cs="Times New Roman"/>
                <w:sz w:val="24"/>
                <w:szCs w:val="24"/>
                <w:lang w:eastAsia="en-GB"/>
              </w:rPr>
              <w:t>ormal polarity 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R:Sta</w:t>
            </w:r>
            <w:proofErr w:type="spellEnd"/>
          </w:p>
        </w:tc>
        <w:tc>
          <w:tcPr>
            <w:tcW w:w="850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724" w:type="dxa"/>
          </w:tcPr>
          <w:p w:rsidR="00BE5794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:</w:t>
            </w:r>
          </w:p>
          <w:p w:rsidR="004B19E8" w:rsidRDefault="00BE579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</w:t>
            </w:r>
            <w:r w:rsidR="004B19E8">
              <w:rPr>
                <w:rFonts w:eastAsia="Times New Roman" w:cs="Times New Roman"/>
                <w:sz w:val="24"/>
                <w:szCs w:val="24"/>
                <w:lang w:eastAsia="en-GB"/>
              </w:rPr>
              <w:t>everse polarity 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4B19E8" w:rsidRPr="00AD1978" w:rsidRDefault="004B19E8" w:rsidP="004B19E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6558E" w:rsidRDefault="004B19E8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br w:type="page"/>
      </w:r>
    </w:p>
    <w:p w:rsidR="00AD1978" w:rsidRDefault="00AD1978" w:rsidP="004C3A41">
      <w:pPr>
        <w:pStyle w:val="Heading2"/>
      </w:pPr>
      <w:r w:rsidRPr="00AD1978">
        <w:lastRenderedPageBreak/>
        <w:t>BPMs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A6558E" w:rsidRPr="00C93631" w:rsidTr="00947BDB">
        <w:tc>
          <w:tcPr>
            <w:tcW w:w="1211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591" w:type="dxa"/>
          </w:tcPr>
          <w:p w:rsid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A6558E" w:rsidRDefault="00A6558E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4101</w:t>
            </w:r>
          </w:p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C93631" w:rsidRDefault="00CF6EF0" w:rsidP="009076D4">
            <w:pPr>
              <w:rPr>
                <w:ins w:id="15" w:author="user" w:date="2017-02-13T11:29:00Z"/>
              </w:rPr>
            </w:pPr>
            <w:ins w:id="16" w:author="user" w:date="2017-02-13T10:53:00Z">
              <w:r>
                <w:t>We’ve requested this be changed, so x and y are just numbers</w:t>
              </w:r>
            </w:ins>
          </w:p>
          <w:p w:rsidR="00F86FB4" w:rsidRDefault="00F86FB4" w:rsidP="009076D4">
            <w:pPr>
              <w:rPr>
                <w:ins w:id="17" w:author="user" w:date="2017-02-13T11:29:00Z"/>
              </w:rPr>
            </w:pPr>
          </w:p>
          <w:p w:rsidR="00F86FB4" w:rsidRPr="00C93631" w:rsidRDefault="00F86FB4" w:rsidP="00F86FB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ins w:id="18" w:author="user" w:date="2017-02-13T11:30:00Z">
              <w:r>
                <w:t xml:space="preserve">Please can the </w:t>
              </w:r>
            </w:ins>
            <w:ins w:id="19" w:author="user" w:date="2017-02-13T11:29:00Z">
              <w:r>
                <w:t xml:space="preserve">virtual machine can randomise these </w:t>
              </w:r>
            </w:ins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591" w:type="dxa"/>
          </w:tcPr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4101</w:t>
            </w:r>
          </w:p>
          <w:p w:rsidR="00C93631" w:rsidRPr="00C93631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C93631" w:rsidRPr="00C93631" w:rsidRDefault="00CF6EF0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ins w:id="20" w:author="user" w:date="2017-02-13T10:53:00Z">
              <w:r>
                <w:t>We’ve requested this be changed, so x and y are just numbers</w:t>
              </w:r>
            </w:ins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A6558E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DATA:BV2</w:t>
            </w:r>
          </w:p>
        </w:tc>
        <w:tc>
          <w:tcPr>
            <w:tcW w:w="1591" w:type="dxa"/>
          </w:tcPr>
          <w:p w:rsidR="00C93631" w:rsidRDefault="00947BDB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Subarray</w:t>
            </w:r>
            <w:proofErr w:type="spellEnd"/>
          </w:p>
          <w:p w:rsidR="00947BDB" w:rsidRPr="00C93631" w:rsidRDefault="00947BDB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32773</w:t>
            </w:r>
          </w:p>
        </w:tc>
        <w:tc>
          <w:tcPr>
            <w:tcW w:w="6440" w:type="dxa"/>
          </w:tcPr>
          <w:p w:rsidR="00C93631" w:rsidRDefault="00CF6EF0" w:rsidP="00CF6EF0">
            <w:pPr>
              <w:rPr>
                <w:ins w:id="21" w:author="user" w:date="2017-02-13T11:44:00Z"/>
              </w:rPr>
            </w:pPr>
            <w:ins w:id="22" w:author="user" w:date="2017-02-13T10:53:00Z">
              <w:r>
                <w:t>We’ve requested this be changed, so the array is just 9 numbers</w:t>
              </w:r>
            </w:ins>
          </w:p>
          <w:p w:rsidR="00C504E8" w:rsidRDefault="00C504E8" w:rsidP="00CF6EF0">
            <w:pPr>
              <w:rPr>
                <w:ins w:id="23" w:author="user" w:date="2017-02-13T11:44:00Z"/>
              </w:rPr>
            </w:pPr>
          </w:p>
          <w:p w:rsidR="00C504E8" w:rsidRDefault="00C504E8" w:rsidP="00CF6EF0">
            <w:pPr>
              <w:rPr>
                <w:ins w:id="24" w:author="user" w:date="2017-02-13T11:44:00Z"/>
              </w:rPr>
            </w:pPr>
            <w:ins w:id="25" w:author="user" w:date="2017-02-13T11:44:00Z">
              <w:r>
                <w:t xml:space="preserve">Currently we use it as: </w:t>
              </w:r>
            </w:ins>
          </w:p>
          <w:p w:rsidR="00C504E8" w:rsidRDefault="00C504E8" w:rsidP="00C504E8">
            <w:pPr>
              <w:rPr>
                <w:ins w:id="26" w:author="user" w:date="2017-02-13T11:44:00Z"/>
              </w:rPr>
            </w:pPr>
          </w:p>
          <w:p w:rsidR="00C504E8" w:rsidRDefault="00C504E8" w:rsidP="00C504E8">
            <w:pPr>
              <w:rPr>
                <w:ins w:id="27" w:author="user" w:date="2017-02-13T11:44:00Z"/>
              </w:rPr>
            </w:pPr>
            <w:ins w:id="28" w:author="user" w:date="2017-02-13T11:44:00Z">
              <w:r>
                <w:t xml:space="preserve">The </w:t>
              </w:r>
              <w:proofErr w:type="spellStart"/>
              <w:r>
                <w:t>pick up</w:t>
              </w:r>
              <w:proofErr w:type="spellEnd"/>
              <w:r>
                <w:t xml:space="preserve"> voltages can be read from</w:t>
              </w:r>
            </w:ins>
          </w:p>
          <w:p w:rsidR="00C504E8" w:rsidRDefault="00C504E8" w:rsidP="00C504E8">
            <w:pPr>
              <w:rPr>
                <w:ins w:id="29" w:author="user" w:date="2017-02-13T11:44:00Z"/>
              </w:rPr>
            </w:pPr>
            <w:ins w:id="30" w:author="user" w:date="2017-02-13T11:44:00Z">
              <w:r>
                <w:t>caget -#9 EBT-INJ-DIA-BPMC-[XX]:DATA:B2V.VALA</w:t>
              </w:r>
            </w:ins>
          </w:p>
          <w:p w:rsidR="00C504E8" w:rsidRDefault="00C504E8" w:rsidP="00C504E8">
            <w:pPr>
              <w:rPr>
                <w:ins w:id="31" w:author="user" w:date="2017-02-13T11:44:00Z"/>
              </w:rPr>
            </w:pPr>
            <w:ins w:id="32" w:author="user" w:date="2017-02-13T11:44:00Z">
              <w:r>
                <w:t>this #9 sets number of columns</w:t>
              </w:r>
            </w:ins>
          </w:p>
          <w:p w:rsidR="00C504E8" w:rsidRDefault="00C504E8" w:rsidP="00C504E8">
            <w:pPr>
              <w:rPr>
                <w:ins w:id="33" w:author="user" w:date="2017-02-13T11:44:00Z"/>
              </w:rPr>
            </w:pPr>
            <w:ins w:id="34" w:author="user" w:date="2017-02-13T11:44:00Z">
              <w:r>
                <w:t>This returns a string followed by some numbers</w:t>
              </w:r>
            </w:ins>
          </w:p>
          <w:p w:rsidR="00C504E8" w:rsidRDefault="00C504E8" w:rsidP="00C504E8">
            <w:pPr>
              <w:rPr>
                <w:ins w:id="35" w:author="user" w:date="2017-02-13T11:44:00Z"/>
              </w:rPr>
            </w:pPr>
            <w:ins w:id="36" w:author="user" w:date="2017-02-13T11:44:00Z">
              <w:r>
                <w:t>0 - number of columns</w:t>
              </w:r>
            </w:ins>
          </w:p>
          <w:p w:rsidR="00C504E8" w:rsidRDefault="00C504E8" w:rsidP="00C504E8">
            <w:pPr>
              <w:rPr>
                <w:ins w:id="37" w:author="user" w:date="2017-02-13T11:44:00Z"/>
              </w:rPr>
            </w:pPr>
            <w:ins w:id="38" w:author="user" w:date="2017-02-13T11:44:00Z">
              <w:r>
                <w:t>1 - number of turns</w:t>
              </w:r>
            </w:ins>
          </w:p>
          <w:p w:rsidR="00C504E8" w:rsidRDefault="00C504E8" w:rsidP="00C504E8">
            <w:pPr>
              <w:rPr>
                <w:ins w:id="39" w:author="user" w:date="2017-02-13T11:44:00Z"/>
              </w:rPr>
            </w:pPr>
            <w:ins w:id="40" w:author="user" w:date="2017-02-13T11:44:00Z">
              <w:r>
                <w:t>2 - first pickup voltage</w:t>
              </w:r>
            </w:ins>
          </w:p>
          <w:p w:rsidR="00C504E8" w:rsidRDefault="00C504E8" w:rsidP="00C504E8">
            <w:pPr>
              <w:rPr>
                <w:ins w:id="41" w:author="user" w:date="2017-02-13T11:44:00Z"/>
              </w:rPr>
            </w:pPr>
            <w:ins w:id="42" w:author="user" w:date="2017-02-13T11:44:00Z">
              <w:r>
                <w:t>3 - second pickup voltage</w:t>
              </w:r>
            </w:ins>
          </w:p>
          <w:p w:rsidR="00C504E8" w:rsidRDefault="00C504E8" w:rsidP="00C504E8">
            <w:pPr>
              <w:rPr>
                <w:ins w:id="43" w:author="user" w:date="2017-02-13T11:44:00Z"/>
              </w:rPr>
            </w:pPr>
            <w:ins w:id="44" w:author="user" w:date="2017-02-13T11:44:00Z">
              <w:r>
                <w:t>4 - "c1"</w:t>
              </w:r>
            </w:ins>
          </w:p>
          <w:p w:rsidR="00C504E8" w:rsidRDefault="00C504E8" w:rsidP="00C504E8">
            <w:pPr>
              <w:rPr>
                <w:ins w:id="45" w:author="user" w:date="2017-02-13T11:44:00Z"/>
              </w:rPr>
            </w:pPr>
            <w:ins w:id="46" w:author="user" w:date="2017-02-13T11:44:00Z">
              <w:r>
                <w:t>5 - pedestal 1 (to be subtracted from first and second pickup voltages)</w:t>
              </w:r>
            </w:ins>
          </w:p>
          <w:p w:rsidR="00C504E8" w:rsidRDefault="00C504E8" w:rsidP="00C504E8">
            <w:pPr>
              <w:rPr>
                <w:ins w:id="47" w:author="user" w:date="2017-02-13T11:44:00Z"/>
              </w:rPr>
            </w:pPr>
            <w:ins w:id="48" w:author="user" w:date="2017-02-13T11:44:00Z">
              <w:r>
                <w:t xml:space="preserve">6 - third </w:t>
              </w:r>
              <w:proofErr w:type="spellStart"/>
              <w:r>
                <w:t>pickup</w:t>
              </w:r>
              <w:proofErr w:type="spellEnd"/>
              <w:r>
                <w:t xml:space="preserve"> voltage</w:t>
              </w:r>
            </w:ins>
          </w:p>
          <w:p w:rsidR="00C504E8" w:rsidRDefault="00C504E8" w:rsidP="00C504E8">
            <w:pPr>
              <w:rPr>
                <w:ins w:id="49" w:author="user" w:date="2017-02-13T11:44:00Z"/>
              </w:rPr>
            </w:pPr>
            <w:ins w:id="50" w:author="user" w:date="2017-02-13T11:44:00Z">
              <w:r>
                <w:t xml:space="preserve">7 - fourth </w:t>
              </w:r>
              <w:proofErr w:type="spellStart"/>
              <w:r>
                <w:t>pickup</w:t>
              </w:r>
              <w:proofErr w:type="spellEnd"/>
              <w:r>
                <w:t xml:space="preserve"> voltage</w:t>
              </w:r>
            </w:ins>
          </w:p>
          <w:p w:rsidR="00C504E8" w:rsidRDefault="00C504E8" w:rsidP="00C504E8">
            <w:pPr>
              <w:rPr>
                <w:ins w:id="51" w:author="user" w:date="2017-02-13T11:44:00Z"/>
              </w:rPr>
            </w:pPr>
            <w:ins w:id="52" w:author="user" w:date="2017-02-13T11:44:00Z">
              <w:r>
                <w:t>8 - "c2"</w:t>
              </w:r>
            </w:ins>
          </w:p>
          <w:p w:rsidR="00C504E8" w:rsidRDefault="00C504E8" w:rsidP="00C504E8">
            <w:pPr>
              <w:rPr>
                <w:ins w:id="53" w:author="user" w:date="2017-02-13T11:44:00Z"/>
              </w:rPr>
            </w:pPr>
            <w:ins w:id="54" w:author="user" w:date="2017-02-13T11:44:00Z">
              <w:r>
                <w:t xml:space="preserve">9 - pedestal 2 (to be subtracted from third and fourth </w:t>
              </w:r>
              <w:proofErr w:type="spellStart"/>
              <w:r>
                <w:t>pickup</w:t>
              </w:r>
              <w:proofErr w:type="spellEnd"/>
              <w:r>
                <w:t xml:space="preserve"> voltages)</w:t>
              </w:r>
            </w:ins>
          </w:p>
          <w:p w:rsidR="00C504E8" w:rsidRDefault="00C504E8" w:rsidP="00C504E8">
            <w:pPr>
              <w:rPr>
                <w:ins w:id="55" w:author="user" w:date="2017-02-13T11:44:00Z"/>
              </w:rPr>
            </w:pPr>
          </w:p>
          <w:p w:rsidR="00C504E8" w:rsidRDefault="00C504E8" w:rsidP="00C504E8">
            <w:pPr>
              <w:rPr>
                <w:ins w:id="56" w:author="user" w:date="2017-02-13T11:44:00Z"/>
              </w:rPr>
            </w:pPr>
            <w:ins w:id="57" w:author="user" w:date="2017-02-13T11:44:00Z">
              <w:r>
                <w:t>So 2</w:t>
              </w:r>
              <w:proofErr w:type="gramStart"/>
              <w:r>
                <w:t>,3,5,6,7,9</w:t>
              </w:r>
              <w:proofErr w:type="gramEnd"/>
              <w:r>
                <w:t xml:space="preserve"> ideally would be constantly updating in the VM</w:t>
              </w:r>
            </w:ins>
            <w:ins w:id="58" w:author="user" w:date="2017-02-13T11:45:00Z">
              <w:r>
                <w:t xml:space="preserve"> (i.e. have some random noise</w:t>
              </w:r>
            </w:ins>
            <w:ins w:id="59" w:author="user" w:date="2017-02-13T11:44:00Z">
              <w:r>
                <w:t>.</w:t>
              </w:r>
            </w:ins>
          </w:p>
          <w:p w:rsidR="00C504E8" w:rsidRPr="00C93631" w:rsidRDefault="00C504E8" w:rsidP="00CF6EF0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LONGIN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Read: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RA1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RA2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RD1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RD2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LONGOUT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Write: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SA1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SA2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SD1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SD2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4C3A41">
      <w:pPr>
        <w:pStyle w:val="Heading2"/>
      </w:pPr>
      <w:r w:rsidRPr="00AD1978">
        <w:lastRenderedPageBreak/>
        <w:t>Camera</w:t>
      </w:r>
    </w:p>
    <w:p w:rsidR="00CF6EF0" w:rsidRDefault="00CF6EF0" w:rsidP="00CF6EF0">
      <w:pPr>
        <w:spacing w:after="0" w:line="240" w:lineRule="auto"/>
        <w:rPr>
          <w:ins w:id="60" w:author="user" w:date="2017-02-13T10:55:00Z"/>
          <w:rFonts w:eastAsia="Times New Roman" w:cs="Times New Roman"/>
          <w:sz w:val="24"/>
          <w:szCs w:val="24"/>
          <w:lang w:eastAsia="en-GB"/>
        </w:rPr>
      </w:pPr>
      <w:ins w:id="61" w:author="user" w:date="2017-02-13T10:55:00Z">
        <w:r>
          <w:rPr>
            <w:rFonts w:eastAsia="Times New Roman" w:cs="Times New Roman"/>
            <w:sz w:val="24"/>
            <w:szCs w:val="24"/>
            <w:lang w:eastAsia="en-GB"/>
          </w:rPr>
          <w:t xml:space="preserve">For the vela cameras there was a black level and gain </w:t>
        </w:r>
        <w:proofErr w:type="spellStart"/>
        <w:r>
          <w:rPr>
            <w:rFonts w:eastAsia="Times New Roman" w:cs="Times New Roman"/>
            <w:sz w:val="24"/>
            <w:szCs w:val="24"/>
            <w:lang w:eastAsia="en-GB"/>
          </w:rPr>
          <w:t>paramers</w:t>
        </w:r>
        <w:proofErr w:type="spellEnd"/>
        <w:r>
          <w:rPr>
            <w:rFonts w:eastAsia="Times New Roman" w:cs="Times New Roman"/>
            <w:sz w:val="24"/>
            <w:szCs w:val="24"/>
            <w:lang w:eastAsia="en-GB"/>
          </w:rPr>
          <w:t>. Also, there was a camera IOC so we could turn the cameras on/off and find out which cameras were running. We</w:t>
        </w:r>
      </w:ins>
      <w:ins w:id="62" w:author="user" w:date="2017-02-13T11:10:00Z">
        <w:r w:rsidR="0095740B">
          <w:rPr>
            <w:rFonts w:eastAsia="Times New Roman" w:cs="Times New Roman"/>
            <w:sz w:val="24"/>
            <w:szCs w:val="24"/>
            <w:lang w:eastAsia="en-GB"/>
          </w:rPr>
          <w:t xml:space="preserve"> can run</w:t>
        </w:r>
      </w:ins>
      <w:ins w:id="63" w:author="user" w:date="2017-02-13T10:55:00Z">
        <w:r>
          <w:rPr>
            <w:rFonts w:eastAsia="Times New Roman" w:cs="Times New Roman"/>
            <w:sz w:val="24"/>
            <w:szCs w:val="24"/>
            <w:lang w:eastAsia="en-GB"/>
          </w:rPr>
          <w:t xml:space="preserve"> 4 cameras simultaneously, (practically we only need 2 running simultaneously)   </w:t>
        </w:r>
      </w:ins>
    </w:p>
    <w:p w:rsidR="00CF6EF0" w:rsidRDefault="00CF6EF0" w:rsidP="00AD1978">
      <w:pPr>
        <w:spacing w:after="0" w:line="240" w:lineRule="auto"/>
        <w:rPr>
          <w:ins w:id="64" w:author="user" w:date="2017-02-13T10:54:00Z"/>
          <w:rFonts w:eastAsia="Times New Roman" w:cs="Arial"/>
          <w:color w:val="000000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Waveform, size 1447980, double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ArrayData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CF6EF0" w:rsidRDefault="00CF6EF0" w:rsidP="00AD1978">
      <w:pPr>
        <w:spacing w:after="0" w:line="240" w:lineRule="auto"/>
        <w:rPr>
          <w:ins w:id="65" w:author="user" w:date="2017-02-13T10:56:00Z"/>
          <w:rFonts w:eastAsia="Times New Roman" w:cs="Arial"/>
          <w:color w:val="000000"/>
          <w:sz w:val="24"/>
          <w:szCs w:val="24"/>
          <w:lang w:eastAsia="en-GB"/>
        </w:rPr>
      </w:pPr>
      <w:ins w:id="66" w:author="user" w:date="2017-02-13T10:56:00Z">
        <w:r>
          <w:rPr>
            <w:rFonts w:eastAsia="Times New Roman" w:cs="Arial"/>
            <w:color w:val="000000"/>
            <w:sz w:val="24"/>
            <w:szCs w:val="24"/>
            <w:lang w:eastAsia="en-GB"/>
          </w:rPr>
          <w:t>Not sure what this one is?</w:t>
        </w:r>
      </w:ins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Waveform, size 1000, double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DistribX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DistribY</w:t>
      </w:r>
    </w:p>
    <w:p w:rsidR="00AD1978" w:rsidRDefault="00AD1978" w:rsidP="00AD1978">
      <w:pPr>
        <w:spacing w:after="0" w:line="240" w:lineRule="auto"/>
        <w:rPr>
          <w:ins w:id="67" w:author="user" w:date="2017-02-13T10:54:00Z"/>
          <w:rFonts w:eastAsia="Times New Roman" w:cs="Times New Roman"/>
          <w:sz w:val="24"/>
          <w:szCs w:val="24"/>
          <w:lang w:eastAsia="en-GB"/>
        </w:rPr>
      </w:pPr>
    </w:p>
    <w:p w:rsidR="00CF6EF0" w:rsidRDefault="00CF6EF0" w:rsidP="00AD1978">
      <w:pPr>
        <w:spacing w:after="0" w:line="240" w:lineRule="auto"/>
        <w:rPr>
          <w:ins w:id="68" w:author="user" w:date="2017-02-13T10:57:00Z"/>
          <w:rFonts w:eastAsia="Times New Roman" w:cs="Times New Roman"/>
          <w:sz w:val="24"/>
          <w:szCs w:val="24"/>
          <w:lang w:eastAsia="en-GB"/>
        </w:rPr>
      </w:pPr>
      <w:ins w:id="69" w:author="user" w:date="2017-02-13T10:56:00Z">
        <w:r>
          <w:rPr>
            <w:rFonts w:eastAsia="Times New Roman" w:cs="Times New Roman"/>
            <w:sz w:val="24"/>
            <w:szCs w:val="24"/>
            <w:lang w:eastAsia="en-GB"/>
          </w:rPr>
          <w:t>These numbers are calculated by the AP group</w:t>
        </w:r>
      </w:ins>
      <w:ins w:id="70" w:author="user" w:date="2017-02-13T10:57:00Z">
        <w:r>
          <w:rPr>
            <w:rFonts w:eastAsia="Times New Roman" w:cs="Times New Roman"/>
            <w:sz w:val="24"/>
            <w:szCs w:val="24"/>
            <w:lang w:eastAsia="en-GB"/>
          </w:rPr>
          <w:t xml:space="preserve">. </w:t>
        </w:r>
      </w:ins>
    </w:p>
    <w:p w:rsidR="00CF6EF0" w:rsidRPr="00AD1978" w:rsidRDefault="00CF6EF0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ins w:id="71" w:author="user" w:date="2017-02-13T10:57:00Z">
        <w:r>
          <w:rPr>
            <w:rFonts w:eastAsia="Times New Roman" w:cs="Times New Roman"/>
            <w:sz w:val="24"/>
            <w:szCs w:val="24"/>
            <w:lang w:eastAsia="en-GB"/>
          </w:rPr>
          <w:t xml:space="preserve">Would it be possible to have some images in EPICS that we can use as </w:t>
        </w:r>
        <w:proofErr w:type="gramStart"/>
        <w:r>
          <w:rPr>
            <w:rFonts w:eastAsia="Times New Roman" w:cs="Times New Roman"/>
            <w:sz w:val="24"/>
            <w:szCs w:val="24"/>
            <w:lang w:eastAsia="en-GB"/>
          </w:rPr>
          <w:t>backgrounds ??</w:t>
        </w:r>
        <w:proofErr w:type="gramEnd"/>
        <w:r>
          <w:rPr>
            <w:rFonts w:eastAsia="Times New Roman" w:cs="Times New Roman"/>
            <w:sz w:val="24"/>
            <w:szCs w:val="24"/>
            <w:lang w:eastAsia="en-GB"/>
          </w:rPr>
          <w:t xml:space="preserve"> </w:t>
        </w:r>
        <w:proofErr w:type="gramStart"/>
        <w:r>
          <w:rPr>
            <w:rFonts w:eastAsia="Times New Roman" w:cs="Times New Roman"/>
            <w:sz w:val="24"/>
            <w:szCs w:val="24"/>
            <w:lang w:eastAsia="en-GB"/>
          </w:rPr>
          <w:t>that</w:t>
        </w:r>
        <w:proofErr w:type="gramEnd"/>
        <w:r>
          <w:rPr>
            <w:rFonts w:eastAsia="Times New Roman" w:cs="Times New Roman"/>
            <w:sz w:val="24"/>
            <w:szCs w:val="24"/>
            <w:lang w:eastAsia="en-GB"/>
          </w:rPr>
          <w:t xml:space="preserve"> would be very useful.</w:t>
        </w:r>
      </w:ins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DOUBLE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X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Y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SigmaX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SigmaY</w:t>
      </w:r>
    </w:p>
    <w:p w:rsidR="00AD1978" w:rsidRPr="00AD1978" w:rsidRDefault="00CF6EF0" w:rsidP="00AD1978">
      <w:pPr>
        <w:spacing w:after="240" w:line="240" w:lineRule="auto"/>
        <w:rPr>
          <w:rFonts w:eastAsia="Times New Roman" w:cs="Times New Roman"/>
          <w:sz w:val="24"/>
          <w:szCs w:val="24"/>
          <w:lang w:eastAsia="en-GB"/>
        </w:rPr>
      </w:pPr>
      <w:ins w:id="72" w:author="user" w:date="2017-02-13T10:54:00Z">
        <w:r>
          <w:rPr>
            <w:rFonts w:eastAsia="Times New Roman" w:cs="Times New Roman"/>
            <w:sz w:val="24"/>
            <w:szCs w:val="24"/>
            <w:lang w:eastAsia="en-GB"/>
          </w:rPr>
          <w:t xml:space="preserve">Sigma_XY </w:t>
        </w:r>
      </w:ins>
      <w:ins w:id="73" w:author="user" w:date="2017-02-13T10:56:00Z">
        <w:r>
          <w:rPr>
            <w:rFonts w:eastAsia="Times New Roman" w:cs="Times New Roman"/>
            <w:sz w:val="24"/>
            <w:szCs w:val="24"/>
            <w:lang w:eastAsia="en-GB"/>
          </w:rPr>
          <w:t xml:space="preserve">– we also look at the x-y correlation </w:t>
        </w:r>
      </w:ins>
    </w:p>
    <w:p w:rsidR="00AD1978" w:rsidRDefault="00AD1978" w:rsidP="004C3A41">
      <w:pPr>
        <w:pStyle w:val="Heading2"/>
      </w:pPr>
      <w:r w:rsidRPr="00AD1978">
        <w:t>YAG</w:t>
      </w:r>
      <w:ins w:id="74" w:author="user" w:date="2017-02-13T11:00:00Z">
        <w:r w:rsidR="003948BC">
          <w:t xml:space="preserve"> </w:t>
        </w:r>
      </w:ins>
    </w:p>
    <w:p w:rsidR="000B2202" w:rsidRDefault="000B2202" w:rsidP="000B2202">
      <w:pPr>
        <w:pStyle w:val="Heading3"/>
      </w:pPr>
    </w:p>
    <w:p w:rsidR="00563541" w:rsidRDefault="000B2202" w:rsidP="000B2202">
      <w:pPr>
        <w:pStyle w:val="Heading3"/>
      </w:pPr>
      <w:r>
        <w:t>Simple</w:t>
      </w:r>
      <w:r w:rsidR="00617D10">
        <w:t xml:space="preserve"> </w:t>
      </w:r>
    </w:p>
    <w:p w:rsidR="000B2202" w:rsidRPr="00563541" w:rsidRDefault="00563541" w:rsidP="00563541">
      <w:pPr>
        <w:pStyle w:val="Heading3"/>
      </w:pPr>
      <w:r w:rsidRPr="00563541">
        <w:t>INJ:</w:t>
      </w:r>
      <w:r w:rsidR="00617D10" w:rsidRPr="00563541">
        <w:t xml:space="preserve"> 6,7,</w:t>
      </w:r>
      <w:r w:rsidRPr="00563541">
        <w:t>8,9 BA2:1</w:t>
      </w:r>
    </w:p>
    <w:p w:rsidR="000B2202" w:rsidRDefault="00757978" w:rsidP="00757978">
      <w:r>
        <w:t>Sta</w:t>
      </w:r>
    </w:p>
    <w:p w:rsidR="00757978" w:rsidRDefault="00757978" w:rsidP="00757978">
      <w:r>
        <w:t>On</w:t>
      </w:r>
    </w:p>
    <w:p w:rsidR="00757978" w:rsidRDefault="00757978" w:rsidP="00757978">
      <w:r>
        <w:t>Off</w:t>
      </w:r>
    </w:p>
    <w:p w:rsidR="00757978" w:rsidRDefault="00757978" w:rsidP="00757978">
      <w:pPr>
        <w:rPr>
          <w:ins w:id="75" w:author="user" w:date="2017-02-13T11:13:00Z"/>
        </w:rPr>
      </w:pPr>
      <w:r>
        <w:t>Rst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496"/>
      </w:tblGrid>
      <w:tr w:rsidR="001E5CBA" w:rsidTr="00B056B1">
        <w:trPr>
          <w:ins w:id="76" w:author="user" w:date="2017-02-13T11:13:00Z"/>
        </w:trPr>
        <w:tc>
          <w:tcPr>
            <w:tcW w:w="1022" w:type="dxa"/>
          </w:tcPr>
          <w:p w:rsidR="001E5CBA" w:rsidRPr="00C93631" w:rsidRDefault="001E5CBA" w:rsidP="00B056B1">
            <w:pPr>
              <w:rPr>
                <w:ins w:id="77" w:author="user" w:date="2017-02-13T11:13:00Z"/>
                <w:rFonts w:eastAsia="Times New Roman" w:cs="Times New Roman"/>
                <w:sz w:val="24"/>
                <w:szCs w:val="24"/>
                <w:lang w:eastAsia="en-GB"/>
              </w:rPr>
            </w:pPr>
            <w:ins w:id="78" w:author="user" w:date="2017-02-13T11:13:00Z">
              <w:r>
                <w:rPr>
                  <w:rFonts w:eastAsia="Times New Roman" w:cs="Times New Roman"/>
                  <w:sz w:val="24"/>
                  <w:szCs w:val="24"/>
                  <w:lang w:eastAsia="en-GB"/>
                </w:rPr>
                <w:t>Ilk&lt;n&gt;</w:t>
              </w:r>
            </w:ins>
          </w:p>
        </w:tc>
        <w:tc>
          <w:tcPr>
            <w:tcW w:w="1496" w:type="dxa"/>
          </w:tcPr>
          <w:p w:rsidR="001E5CBA" w:rsidRDefault="001E5CBA" w:rsidP="00B056B1">
            <w:pPr>
              <w:rPr>
                <w:ins w:id="79" w:author="user" w:date="2017-02-13T11:13:00Z"/>
                <w:rFonts w:eastAsia="Times New Roman" w:cs="Times New Roman"/>
                <w:sz w:val="24"/>
                <w:szCs w:val="24"/>
                <w:lang w:eastAsia="en-GB"/>
              </w:rPr>
            </w:pPr>
            <w:ins w:id="80" w:author="user" w:date="2017-02-13T11:13:00Z">
              <w:r>
                <w:rPr>
                  <w:rFonts w:eastAsia="Times New Roman" w:cs="Times New Roman"/>
                  <w:sz w:val="24"/>
                  <w:szCs w:val="24"/>
                  <w:lang w:eastAsia="en-GB"/>
                </w:rPr>
                <w:t>&lt;n&gt; 1- 2</w:t>
              </w:r>
            </w:ins>
          </w:p>
          <w:p w:rsidR="001E5CBA" w:rsidRDefault="001E5CBA" w:rsidP="00B056B1">
            <w:pPr>
              <w:rPr>
                <w:ins w:id="81" w:author="user" w:date="2017-02-13T11:13:00Z"/>
                <w:rFonts w:eastAsia="Times New Roman" w:cs="Times New Roman"/>
                <w:sz w:val="24"/>
                <w:szCs w:val="24"/>
                <w:lang w:eastAsia="en-GB"/>
              </w:rPr>
            </w:pPr>
            <w:ins w:id="82" w:author="user" w:date="2017-02-13T11:13:00Z">
              <w:r>
                <w:rPr>
                  <w:rFonts w:eastAsia="Times New Roman" w:cs="Times New Roman"/>
                  <w:sz w:val="24"/>
                  <w:szCs w:val="24"/>
                  <w:lang w:eastAsia="en-GB"/>
                </w:rPr>
                <w:t>BI ENUM</w:t>
              </w:r>
            </w:ins>
          </w:p>
          <w:p w:rsidR="001E5CBA" w:rsidRDefault="001E5CBA" w:rsidP="00B056B1">
            <w:pPr>
              <w:rPr>
                <w:ins w:id="83" w:author="user" w:date="2017-02-13T11:13:00Z"/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E5CBA" w:rsidRDefault="001E5CBA" w:rsidP="00757978"/>
    <w:p w:rsidR="004C3A41" w:rsidRDefault="004C3A41" w:rsidP="004C3A41">
      <w:pPr>
        <w:pStyle w:val="Heading3"/>
      </w:pPr>
      <w:r>
        <w:t>Complex</w:t>
      </w:r>
      <w:r w:rsidR="00110359">
        <w:t xml:space="preserve"> Global</w:t>
      </w:r>
    </w:p>
    <w:p w:rsidR="00563541" w:rsidRDefault="00563541" w:rsidP="004C3A41">
      <w:pPr>
        <w:pStyle w:val="Heading3"/>
      </w:pPr>
      <w:r>
        <w:lastRenderedPageBreak/>
        <w:t>INJ: 1</w:t>
      </w:r>
      <w:proofErr w:type="gramStart"/>
      <w:r>
        <w:t>,2</w:t>
      </w:r>
      <w:proofErr w:type="gramEnd"/>
    </w:p>
    <w:p w:rsidR="00AD1978" w:rsidRDefault="00110359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Setters:</w:t>
      </w:r>
    </w:p>
    <w:p w:rsidR="00110359" w:rsidRDefault="00110359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STOP</w:t>
      </w:r>
    </w:p>
    <w:p w:rsidR="00110359" w:rsidRDefault="00110359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V/H:</w:t>
      </w:r>
      <w:r w:rsidR="00173408">
        <w:rPr>
          <w:rFonts w:eastAsia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eastAsia="Times New Roman" w:cs="Times New Roman"/>
          <w:sz w:val="24"/>
          <w:szCs w:val="24"/>
          <w:lang w:eastAsia="en-GB"/>
        </w:rPr>
        <w:t>MABS(</w:t>
      </w:r>
      <w:proofErr w:type="gramEnd"/>
      <w:r>
        <w:rPr>
          <w:rFonts w:eastAsia="Times New Roman" w:cs="Times New Roman"/>
          <w:sz w:val="24"/>
          <w:szCs w:val="24"/>
          <w:lang w:eastAsia="en-GB"/>
        </w:rPr>
        <w:t>out, Yag, slit, RF, 50u Slit)</w:t>
      </w:r>
    </w:p>
    <w:p w:rsidR="00110359" w:rsidRDefault="00110359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110359" w:rsidRDefault="00110359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Getters:</w:t>
      </w:r>
    </w:p>
    <w:p w:rsidR="00110359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V/H: PROT01</w:t>
      </w:r>
    </w:p>
    <w:p w:rsidR="0017340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V/H: PROT02</w:t>
      </w:r>
    </w:p>
    <w:p w:rsidR="0017340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V/H: RPWRLOSS</w:t>
      </w:r>
    </w:p>
    <w:p w:rsidR="00173408" w:rsidRDefault="00173408" w:rsidP="00AD1978">
      <w:pPr>
        <w:spacing w:after="0" w:line="240" w:lineRule="auto"/>
        <w:rPr>
          <w:ins w:id="84" w:author="user" w:date="2017-02-13T10:59:00Z"/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V/H: RPOS (mm)</w:t>
      </w:r>
    </w:p>
    <w:p w:rsidR="003948BC" w:rsidRDefault="003948BC" w:rsidP="00AD1978">
      <w:pPr>
        <w:spacing w:after="0" w:line="240" w:lineRule="auto"/>
        <w:rPr>
          <w:ins w:id="85" w:author="user" w:date="2017-02-13T10:59:00Z"/>
          <w:rFonts w:eastAsia="Times New Roman" w:cs="Times New Roman"/>
          <w:sz w:val="24"/>
          <w:szCs w:val="24"/>
          <w:lang w:eastAsia="en-GB"/>
        </w:rPr>
      </w:pPr>
      <w:ins w:id="86" w:author="user" w:date="2017-02-13T10:59:00Z">
        <w:r w:rsidRPr="003948BC">
          <w:rPr>
            <w:rFonts w:eastAsia="Times New Roman" w:cs="Times New Roman"/>
            <w:sz w:val="24"/>
            <w:szCs w:val="24"/>
            <w:lang w:eastAsia="en-GB"/>
          </w:rPr>
          <w:t>PROT03</w:t>
        </w:r>
        <w:r>
          <w:rPr>
            <w:rFonts w:eastAsia="Times New Roman" w:cs="Times New Roman"/>
            <w:sz w:val="24"/>
            <w:szCs w:val="24"/>
            <w:lang w:eastAsia="en-GB"/>
          </w:rPr>
          <w:t xml:space="preserve"> Position error (for the VM these should always be good)</w:t>
        </w:r>
      </w:ins>
    </w:p>
    <w:p w:rsidR="003948BC" w:rsidRDefault="003948BC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ins w:id="87" w:author="user" w:date="2017-02-13T10:59:00Z">
        <w:r w:rsidRPr="003948BC">
          <w:rPr>
            <w:rFonts w:eastAsia="Times New Roman" w:cs="Times New Roman"/>
            <w:sz w:val="24"/>
            <w:szCs w:val="24"/>
            <w:lang w:eastAsia="en-GB"/>
          </w:rPr>
          <w:t>PROT0</w:t>
        </w:r>
        <w:r>
          <w:rPr>
            <w:rFonts w:eastAsia="Times New Roman" w:cs="Times New Roman"/>
            <w:sz w:val="24"/>
            <w:szCs w:val="24"/>
            <w:lang w:eastAsia="en-GB"/>
          </w:rPr>
          <w:t xml:space="preserve">5 Home </w:t>
        </w:r>
        <w:proofErr w:type="gramStart"/>
        <w:r>
          <w:rPr>
            <w:rFonts w:eastAsia="Times New Roman" w:cs="Times New Roman"/>
            <w:sz w:val="24"/>
            <w:szCs w:val="24"/>
            <w:lang w:eastAsia="en-GB"/>
          </w:rPr>
          <w:t>error  (</w:t>
        </w:r>
        <w:proofErr w:type="gramEnd"/>
        <w:r>
          <w:rPr>
            <w:rFonts w:eastAsia="Times New Roman" w:cs="Times New Roman"/>
            <w:sz w:val="24"/>
            <w:szCs w:val="24"/>
            <w:lang w:eastAsia="en-GB"/>
          </w:rPr>
          <w:t>for the VM these should always be good)</w:t>
        </w:r>
      </w:ins>
    </w:p>
    <w:p w:rsidR="00110359" w:rsidRDefault="00110359" w:rsidP="00110359">
      <w:pPr>
        <w:pStyle w:val="Heading3"/>
      </w:pPr>
      <w:r>
        <w:t>Complex: Full Controls</w:t>
      </w:r>
      <w:r w:rsidR="00173408">
        <w:t xml:space="preserve"> V/H</w:t>
      </w:r>
    </w:p>
    <w:p w:rsidR="00110359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STA</w:t>
      </w:r>
      <w:r w:rsidRPr="00173408">
        <w:rPr>
          <w:rFonts w:eastAsia="Times New Roman" w:cs="Times New Roman"/>
          <w:sz w:val="24"/>
          <w:szCs w:val="24"/>
          <w:lang w:eastAsia="en-GB"/>
        </w:rPr>
        <w:sym w:font="Wingdings" w:char="F0E0"/>
      </w:r>
      <w:r>
        <w:rPr>
          <w:rFonts w:eastAsia="Times New Roman" w:cs="Times New Roman"/>
          <w:sz w:val="24"/>
          <w:szCs w:val="24"/>
          <w:lang w:eastAsia="en-GB"/>
        </w:rPr>
        <w:t xml:space="preserve"> Seems to be directly connected to the PLC. Get info from EDM</w:t>
      </w:r>
      <w:ins w:id="88" w:author="user" w:date="2017-02-13T10:59:00Z">
        <w:r w:rsidR="003948BC">
          <w:rPr>
            <w:rFonts w:eastAsia="Times New Roman" w:cs="Times New Roman"/>
            <w:sz w:val="24"/>
            <w:szCs w:val="24"/>
            <w:lang w:eastAsia="en-GB"/>
          </w:rPr>
          <w:t xml:space="preserve">, (for the VM machine we need the “Trajectory in </w:t>
        </w:r>
      </w:ins>
      <w:ins w:id="89" w:author="user" w:date="2017-02-13T11:00:00Z">
        <w:r w:rsidR="003948BC">
          <w:rPr>
            <w:rFonts w:eastAsia="Times New Roman" w:cs="Times New Roman"/>
            <w:sz w:val="24"/>
            <w:szCs w:val="24"/>
            <w:lang w:eastAsia="en-GB"/>
          </w:rPr>
          <w:t>P</w:t>
        </w:r>
      </w:ins>
      <w:ins w:id="90" w:author="user" w:date="2017-02-13T10:59:00Z">
        <w:r w:rsidR="003948BC">
          <w:rPr>
            <w:rFonts w:eastAsia="Times New Roman" w:cs="Times New Roman"/>
            <w:sz w:val="24"/>
            <w:szCs w:val="24"/>
            <w:lang w:eastAsia="en-GB"/>
          </w:rPr>
          <w:t>rogress</w:t>
        </w:r>
      </w:ins>
      <w:ins w:id="91" w:author="user" w:date="2017-02-13T11:00:00Z">
        <w:r w:rsidR="003948BC">
          <w:rPr>
            <w:rFonts w:eastAsia="Times New Roman" w:cs="Times New Roman"/>
            <w:sz w:val="24"/>
            <w:szCs w:val="24"/>
            <w:lang w:eastAsia="en-GB"/>
          </w:rPr>
          <w:t xml:space="preserve">” bit to </w:t>
        </w:r>
      </w:ins>
      <w:ins w:id="92" w:author="user" w:date="2017-02-13T11:01:00Z">
        <w:r w:rsidR="003948BC">
          <w:rPr>
            <w:rFonts w:eastAsia="Times New Roman" w:cs="Times New Roman"/>
            <w:sz w:val="24"/>
            <w:szCs w:val="24"/>
            <w:lang w:eastAsia="en-GB"/>
          </w:rPr>
          <w:t>respond</w:t>
        </w:r>
      </w:ins>
      <w:ins w:id="93" w:author="user" w:date="2017-02-13T11:00:00Z">
        <w:r w:rsidR="003948BC">
          <w:rPr>
            <w:rFonts w:eastAsia="Times New Roman" w:cs="Times New Roman"/>
            <w:sz w:val="24"/>
            <w:szCs w:val="24"/>
            <w:lang w:eastAsia="en-GB"/>
          </w:rPr>
          <w:t xml:space="preserve"> </w:t>
        </w:r>
      </w:ins>
      <w:ins w:id="94" w:author="user" w:date="2017-02-13T11:01:00Z">
        <w:r w:rsidR="003948BC">
          <w:rPr>
            <w:rFonts w:eastAsia="Times New Roman" w:cs="Times New Roman"/>
            <w:sz w:val="24"/>
            <w:szCs w:val="24"/>
            <w:lang w:eastAsia="en-GB"/>
          </w:rPr>
          <w:t xml:space="preserve">as expected when a drive </w:t>
        </w:r>
        <w:proofErr w:type="gramStart"/>
        <w:r w:rsidR="003948BC">
          <w:rPr>
            <w:rFonts w:eastAsia="Times New Roman" w:cs="Times New Roman"/>
            <w:sz w:val="24"/>
            <w:szCs w:val="24"/>
            <w:lang w:eastAsia="en-GB"/>
          </w:rPr>
          <w:t>Is</w:t>
        </w:r>
        <w:proofErr w:type="gramEnd"/>
        <w:r w:rsidR="003948BC">
          <w:rPr>
            <w:rFonts w:eastAsia="Times New Roman" w:cs="Times New Roman"/>
            <w:sz w:val="24"/>
            <w:szCs w:val="24"/>
            <w:lang w:eastAsia="en-GB"/>
          </w:rPr>
          <w:t xml:space="preserve"> moving</w:t>
        </w:r>
      </w:ins>
    </w:p>
    <w:p w:rsidR="0017340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RST</w:t>
      </w:r>
      <w:r w:rsidRPr="00173408">
        <w:rPr>
          <w:rFonts w:eastAsia="Times New Roman" w:cs="Times New Roman"/>
          <w:sz w:val="24"/>
          <w:szCs w:val="24"/>
          <w:lang w:eastAsia="en-GB"/>
        </w:rPr>
        <w:sym w:font="Wingdings" w:char="F0E0"/>
      </w:r>
      <w:r>
        <w:rPr>
          <w:rFonts w:eastAsia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eastAsia="Times New Roman" w:cs="Times New Roman"/>
          <w:sz w:val="24"/>
          <w:szCs w:val="24"/>
          <w:lang w:eastAsia="en-GB"/>
        </w:rPr>
        <w:t>Reset</w:t>
      </w:r>
      <w:proofErr w:type="gramEnd"/>
      <w:r>
        <w:rPr>
          <w:rFonts w:eastAsia="Times New Roman" w:cs="Times New Roman"/>
          <w:sz w:val="24"/>
          <w:szCs w:val="24"/>
          <w:lang w:eastAsia="en-GB"/>
        </w:rPr>
        <w:t xml:space="preserve"> this axis</w:t>
      </w:r>
    </w:p>
    <w:p w:rsidR="0017340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HOM</w:t>
      </w:r>
      <w:r w:rsidRPr="00173408">
        <w:rPr>
          <w:rFonts w:eastAsia="Times New Roman" w:cs="Times New Roman"/>
          <w:sz w:val="24"/>
          <w:szCs w:val="24"/>
          <w:lang w:eastAsia="en-GB"/>
        </w:rPr>
        <w:sym w:font="Wingdings" w:char="F0E0"/>
      </w:r>
      <w:r>
        <w:rPr>
          <w:rFonts w:eastAsia="Times New Roman" w:cs="Times New Roman"/>
          <w:sz w:val="24"/>
          <w:szCs w:val="24"/>
          <w:lang w:eastAsia="en-GB"/>
        </w:rPr>
        <w:t>Home this axis</w:t>
      </w:r>
    </w:p>
    <w:p w:rsidR="00173408" w:rsidRPr="00AD197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STP</w:t>
      </w:r>
      <w:r w:rsidRPr="00173408">
        <w:rPr>
          <w:rFonts w:eastAsia="Times New Roman" w:cs="Times New Roman"/>
          <w:sz w:val="24"/>
          <w:szCs w:val="24"/>
          <w:lang w:eastAsia="en-GB"/>
        </w:rPr>
        <w:sym w:font="Wingdings" w:char="F0E0"/>
      </w:r>
      <w:r>
        <w:rPr>
          <w:rFonts w:eastAsia="Times New Roman" w:cs="Times New Roman"/>
          <w:sz w:val="24"/>
          <w:szCs w:val="24"/>
          <w:lang w:eastAsia="en-GB"/>
        </w:rPr>
        <w:t xml:space="preserve"> Stop this axis</w:t>
      </w:r>
    </w:p>
    <w:p w:rsidR="00AD1978" w:rsidRPr="00AD1978" w:rsidRDefault="00AD1978" w:rsidP="004C3A41">
      <w:pPr>
        <w:pStyle w:val="Heading2"/>
      </w:pPr>
      <w:r w:rsidRPr="00AD1978">
        <w:t>Scope</w:t>
      </w:r>
      <w:ins w:id="95" w:author="user" w:date="2017-02-13T11:01:00Z">
        <w:r w:rsidR="003948BC">
          <w:t xml:space="preserve"> – we hope this is temporary and long term we will have charge measuring devices digitised and fed </w:t>
        </w:r>
      </w:ins>
      <w:ins w:id="96" w:author="user" w:date="2017-02-13T11:02:00Z">
        <w:r w:rsidR="003948BC">
          <w:t>into EPICS without a scope.</w:t>
        </w:r>
      </w:ins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Double: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P1, P2, P3, P4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TIMEBASE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VRANGE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Waveform, size 2002, Double: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 xml:space="preserve">TR1, TR2, TR3, TR4 </w:t>
      </w:r>
    </w:p>
    <w:p w:rsidR="00F8209B" w:rsidRDefault="00F8209B">
      <w:pPr>
        <w:rPr>
          <w:ins w:id="97" w:author="user" w:date="2017-02-13T11:02:00Z"/>
          <w:sz w:val="24"/>
          <w:szCs w:val="24"/>
        </w:rPr>
      </w:pPr>
    </w:p>
    <w:p w:rsidR="003948BC" w:rsidRDefault="003948BC">
      <w:pPr>
        <w:pStyle w:val="Heading2"/>
        <w:rPr>
          <w:ins w:id="98" w:author="user" w:date="2017-02-13T11:06:00Z"/>
        </w:rPr>
        <w:pPrChange w:id="99" w:author="user" w:date="2017-02-13T11:02:00Z">
          <w:pPr/>
        </w:pPrChange>
      </w:pPr>
      <w:ins w:id="100" w:author="user" w:date="2017-02-13T11:06:00Z">
        <w:r>
          <w:t>LLRF-</w:t>
        </w:r>
      </w:ins>
      <w:ins w:id="101" w:author="user" w:date="2017-02-13T11:02:00Z">
        <w:r>
          <w:t>RF – At the very least for the Virtual Machin</w:t>
        </w:r>
      </w:ins>
      <w:ins w:id="102" w:author="user" w:date="2017-02-13T11:05:00Z">
        <w:r>
          <w:t>e</w:t>
        </w:r>
      </w:ins>
      <w:ins w:id="103" w:author="user" w:date="2017-02-13T11:02:00Z">
        <w:r>
          <w:t xml:space="preserve"> we need</w:t>
        </w:r>
      </w:ins>
      <w:ins w:id="104" w:author="user" w:date="2017-02-13T11:06:00Z">
        <w:r>
          <w:t xml:space="preserve"> and Amplitude (A</w:t>
        </w:r>
        <w:proofErr w:type="gramStart"/>
        <w:r>
          <w:t>)  and</w:t>
        </w:r>
        <w:proofErr w:type="gramEnd"/>
        <w:r>
          <w:t xml:space="preserve"> </w:t>
        </w:r>
      </w:ins>
      <w:ins w:id="105" w:author="user" w:date="2017-02-13T11:05:00Z">
        <w:r>
          <w:t xml:space="preserve"> </w:t>
        </w:r>
      </w:ins>
      <w:ins w:id="106" w:author="user" w:date="2017-02-13T11:06:00Z">
        <w:r>
          <w:t xml:space="preserve">Phi (phase) </w:t>
        </w:r>
      </w:ins>
    </w:p>
    <w:p w:rsidR="003948BC" w:rsidRDefault="003948BC">
      <w:pPr>
        <w:rPr>
          <w:ins w:id="107" w:author="user" w:date="2017-02-13T11:04:00Z"/>
        </w:rPr>
      </w:pPr>
      <w:ins w:id="108" w:author="user" w:date="2017-02-13T11:05:00Z">
        <w:r>
          <w:t>(</w:t>
        </w:r>
        <w:proofErr w:type="gramStart"/>
        <w:r>
          <w:t>this</w:t>
        </w:r>
        <w:proofErr w:type="gramEnd"/>
        <w:r>
          <w:t xml:space="preserve"> is what was made for VELA</w:t>
        </w:r>
      </w:ins>
      <w:ins w:id="109" w:author="user" w:date="2017-02-13T11:06:00Z">
        <w:r>
          <w:t>):</w:t>
        </w:r>
      </w:ins>
    </w:p>
    <w:p w:rsidR="003948BC" w:rsidRDefault="003948BC">
      <w:pPr>
        <w:rPr>
          <w:ins w:id="110" w:author="user" w:date="2017-02-13T11:04:00Z"/>
        </w:rPr>
        <w:pPrChange w:id="111" w:author="user" w:date="2017-02-13T11:05:00Z">
          <w:pPr>
            <w:pStyle w:val="Heading2"/>
          </w:pPr>
        </w:pPrChange>
      </w:pPr>
      <w:ins w:id="112" w:author="user" w:date="2017-02-13T11:04:00Z">
        <w:r>
          <w:t>Aset</w:t>
        </w:r>
        <w:proofErr w:type="gramStart"/>
        <w:r>
          <w:t>:RD</w:t>
        </w:r>
        <w:proofErr w:type="gramEnd"/>
        <w:r>
          <w:t>;</w:t>
        </w:r>
      </w:ins>
      <w:ins w:id="113" w:author="user" w:date="2017-02-13T11:05:00Z">
        <w:r>
          <w:t xml:space="preserve"> </w:t>
        </w:r>
      </w:ins>
      <w:ins w:id="114" w:author="user" w:date="2017-02-13T11:04:00Z">
        <w:r>
          <w:t>DBR_DOUBLE;</w:t>
        </w:r>
      </w:ins>
    </w:p>
    <w:p w:rsidR="003948BC" w:rsidRDefault="003948BC">
      <w:pPr>
        <w:rPr>
          <w:ins w:id="115" w:author="user" w:date="2017-02-13T11:04:00Z"/>
        </w:rPr>
        <w:pPrChange w:id="116" w:author="user" w:date="2017-02-13T11:05:00Z">
          <w:pPr>
            <w:pStyle w:val="Heading2"/>
          </w:pPr>
        </w:pPrChange>
      </w:pPr>
      <w:ins w:id="117" w:author="user" w:date="2017-02-13T11:04:00Z">
        <w:r>
          <w:t>Phi</w:t>
        </w:r>
        <w:proofErr w:type="gramStart"/>
        <w:r>
          <w:t>:WR</w:t>
        </w:r>
        <w:proofErr w:type="gramEnd"/>
        <w:r>
          <w:t>;</w:t>
        </w:r>
      </w:ins>
      <w:ins w:id="118" w:author="user" w:date="2017-02-13T11:05:00Z">
        <w:r>
          <w:t xml:space="preserve"> </w:t>
        </w:r>
      </w:ins>
      <w:ins w:id="119" w:author="user" w:date="2017-02-13T11:04:00Z">
        <w:r>
          <w:t>DBR_DOUBLE;</w:t>
        </w:r>
      </w:ins>
    </w:p>
    <w:p w:rsidR="003948BC" w:rsidRDefault="003948BC">
      <w:pPr>
        <w:rPr>
          <w:ins w:id="120" w:author="user" w:date="2017-02-13T11:04:00Z"/>
        </w:rPr>
        <w:pPrChange w:id="121" w:author="user" w:date="2017-02-13T11:05:00Z">
          <w:pPr>
            <w:pStyle w:val="Heading2"/>
          </w:pPr>
        </w:pPrChange>
      </w:pPr>
      <w:ins w:id="122" w:author="user" w:date="2017-02-13T11:04:00Z">
        <w:r>
          <w:t>Aset</w:t>
        </w:r>
        <w:proofErr w:type="gramStart"/>
        <w:r>
          <w:t>:WR</w:t>
        </w:r>
        <w:proofErr w:type="gramEnd"/>
        <w:r>
          <w:t>;</w:t>
        </w:r>
      </w:ins>
      <w:ins w:id="123" w:author="user" w:date="2017-02-13T11:05:00Z">
        <w:r>
          <w:t xml:space="preserve"> </w:t>
        </w:r>
      </w:ins>
      <w:ins w:id="124" w:author="user" w:date="2017-02-13T11:04:00Z">
        <w:r>
          <w:t xml:space="preserve"> DBR_LONG;</w:t>
        </w:r>
      </w:ins>
    </w:p>
    <w:p w:rsidR="003948BC" w:rsidRDefault="003948BC">
      <w:pPr>
        <w:rPr>
          <w:ins w:id="125" w:author="user" w:date="2017-02-13T11:07:00Z"/>
        </w:rPr>
      </w:pPr>
    </w:p>
    <w:p w:rsidR="0095740B" w:rsidRDefault="0095740B">
      <w:pPr>
        <w:pStyle w:val="Heading2"/>
        <w:rPr>
          <w:ins w:id="126" w:author="user" w:date="2017-02-13T11:07:00Z"/>
        </w:rPr>
        <w:pPrChange w:id="127" w:author="user" w:date="2017-02-13T11:07:00Z">
          <w:pPr/>
        </w:pPrChange>
      </w:pPr>
      <w:ins w:id="128" w:author="user" w:date="2017-02-13T11:07:00Z">
        <w:r>
          <w:t>Photo-Injector Laser Shutters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496"/>
        <w:gridCol w:w="6724"/>
      </w:tblGrid>
      <w:tr w:rsidR="0095740B" w:rsidRPr="00C93631" w:rsidTr="00B056B1">
        <w:trPr>
          <w:ins w:id="129" w:author="user" w:date="2017-02-13T11:07:00Z"/>
        </w:trPr>
        <w:tc>
          <w:tcPr>
            <w:tcW w:w="1022" w:type="dxa"/>
          </w:tcPr>
          <w:p w:rsidR="0095740B" w:rsidRPr="00C93631" w:rsidRDefault="0095740B" w:rsidP="00B056B1">
            <w:pPr>
              <w:rPr>
                <w:ins w:id="130" w:author="user" w:date="2017-02-13T11:07:00Z"/>
                <w:rFonts w:eastAsia="Times New Roman" w:cs="Times New Roman"/>
                <w:sz w:val="24"/>
                <w:szCs w:val="24"/>
                <w:lang w:eastAsia="en-GB"/>
              </w:rPr>
            </w:pPr>
            <w:ins w:id="131" w:author="user" w:date="2017-02-13T11:07:00Z">
              <w:r w:rsidRPr="00C93631">
                <w:rPr>
                  <w:rFonts w:eastAsia="Times New Roman" w:cs="Times New Roman"/>
                  <w:sz w:val="24"/>
                  <w:szCs w:val="24"/>
                  <w:lang w:eastAsia="en-GB"/>
                </w:rPr>
                <w:t>On</w:t>
              </w:r>
            </w:ins>
          </w:p>
        </w:tc>
        <w:tc>
          <w:tcPr>
            <w:tcW w:w="1496" w:type="dxa"/>
          </w:tcPr>
          <w:p w:rsidR="0095740B" w:rsidRPr="00C93631" w:rsidRDefault="0095740B" w:rsidP="00B056B1">
            <w:pPr>
              <w:rPr>
                <w:ins w:id="132" w:author="user" w:date="2017-02-13T11:07:00Z"/>
                <w:rFonts w:eastAsia="Times New Roman" w:cs="Times New Roman"/>
                <w:sz w:val="24"/>
                <w:szCs w:val="24"/>
                <w:lang w:eastAsia="en-GB"/>
              </w:rPr>
            </w:pPr>
            <w:ins w:id="133" w:author="user" w:date="2017-02-13T11:07:00Z">
              <w:r>
                <w:rPr>
                  <w:rFonts w:eastAsia="Times New Roman" w:cs="Times New Roman"/>
                  <w:sz w:val="24"/>
                  <w:szCs w:val="24"/>
                  <w:lang w:eastAsia="en-GB"/>
                </w:rPr>
                <w:t>Enum</w:t>
              </w:r>
            </w:ins>
          </w:p>
        </w:tc>
        <w:tc>
          <w:tcPr>
            <w:tcW w:w="6724" w:type="dxa"/>
          </w:tcPr>
          <w:p w:rsidR="0095740B" w:rsidRDefault="0095740B" w:rsidP="00B056B1">
            <w:pPr>
              <w:rPr>
                <w:ins w:id="134" w:author="user" w:date="2017-02-13T11:07:00Z"/>
                <w:rFonts w:eastAsia="Times New Roman" w:cs="Times New Roman"/>
                <w:sz w:val="24"/>
                <w:szCs w:val="24"/>
                <w:lang w:eastAsia="en-GB"/>
              </w:rPr>
            </w:pPr>
            <w:ins w:id="135" w:author="user" w:date="2017-02-13T11:07:00Z">
              <w:r>
                <w:rPr>
                  <w:rFonts w:eastAsia="Times New Roman" w:cs="Times New Roman"/>
                  <w:sz w:val="24"/>
                  <w:szCs w:val="24"/>
                  <w:lang w:eastAsia="en-GB"/>
                </w:rPr>
                <w:t xml:space="preserve">Set: </w:t>
              </w:r>
            </w:ins>
            <w:ins w:id="136" w:author="user" w:date="2017-02-13T11:08:00Z">
              <w:r>
                <w:rPr>
                  <w:rFonts w:eastAsia="Times New Roman" w:cs="Times New Roman"/>
                  <w:sz w:val="24"/>
                  <w:szCs w:val="24"/>
                  <w:lang w:eastAsia="en-GB"/>
                </w:rPr>
                <w:t>Open</w:t>
              </w:r>
            </w:ins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95740B" w:rsidRPr="00C93631" w:rsidTr="00B056B1">
              <w:trPr>
                <w:ins w:id="137" w:author="user" w:date="2017-02-13T11:07:00Z"/>
              </w:trPr>
              <w:tc>
                <w:tcPr>
                  <w:tcW w:w="879" w:type="dxa"/>
                </w:tcPr>
                <w:p w:rsidR="0095740B" w:rsidRPr="00C93631" w:rsidRDefault="0095740B" w:rsidP="00B056B1">
                  <w:pPr>
                    <w:tabs>
                      <w:tab w:val="left" w:pos="3304"/>
                    </w:tabs>
                    <w:rPr>
                      <w:ins w:id="138" w:author="user" w:date="2017-02-13T11:07:00Z"/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ins w:id="139" w:author="user" w:date="2017-02-13T11:07:00Z">
                    <w:r w:rsidRPr="00C93631">
                      <w:rPr>
                        <w:rFonts w:eastAsia="Times New Roman" w:cs="Arial"/>
                        <w:color w:val="000000"/>
                        <w:sz w:val="24"/>
                        <w:szCs w:val="24"/>
                        <w:lang w:eastAsia="en-GB"/>
                      </w:rPr>
                      <w:t>0</w:t>
                    </w:r>
                  </w:ins>
                </w:p>
              </w:tc>
              <w:tc>
                <w:tcPr>
                  <w:tcW w:w="1701" w:type="dxa"/>
                </w:tcPr>
                <w:p w:rsidR="0095740B" w:rsidRPr="00C93631" w:rsidRDefault="0095740B" w:rsidP="00B056B1">
                  <w:pPr>
                    <w:tabs>
                      <w:tab w:val="left" w:pos="3304"/>
                    </w:tabs>
                    <w:rPr>
                      <w:ins w:id="140" w:author="user" w:date="2017-02-13T11:07:00Z"/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ins w:id="141" w:author="user" w:date="2017-02-13T11:07:00Z">
                    <w:r w:rsidRPr="00C93631">
                      <w:rPr>
                        <w:rFonts w:eastAsia="Times New Roman" w:cs="Arial"/>
                        <w:color w:val="000000"/>
                        <w:sz w:val="24"/>
                        <w:szCs w:val="24"/>
                        <w:lang w:eastAsia="en-GB"/>
                      </w:rPr>
                      <w:t>OFF</w:t>
                    </w:r>
                  </w:ins>
                </w:p>
              </w:tc>
            </w:tr>
            <w:tr w:rsidR="0095740B" w:rsidRPr="00C93631" w:rsidTr="00B056B1">
              <w:trPr>
                <w:ins w:id="142" w:author="user" w:date="2017-02-13T11:07:00Z"/>
              </w:trPr>
              <w:tc>
                <w:tcPr>
                  <w:tcW w:w="879" w:type="dxa"/>
                </w:tcPr>
                <w:p w:rsidR="0095740B" w:rsidRPr="00C93631" w:rsidRDefault="0095740B" w:rsidP="00B056B1">
                  <w:pPr>
                    <w:tabs>
                      <w:tab w:val="left" w:pos="3304"/>
                    </w:tabs>
                    <w:rPr>
                      <w:ins w:id="143" w:author="user" w:date="2017-02-13T11:07:00Z"/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ins w:id="144" w:author="user" w:date="2017-02-13T11:07:00Z">
                    <w:r w:rsidRPr="00C93631">
                      <w:rPr>
                        <w:rFonts w:eastAsia="Times New Roman" w:cs="Arial"/>
                        <w:color w:val="000000"/>
                        <w:sz w:val="24"/>
                        <w:szCs w:val="24"/>
                        <w:lang w:eastAsia="en-GB"/>
                      </w:rPr>
                      <w:t>1</w:t>
                    </w:r>
                  </w:ins>
                </w:p>
              </w:tc>
              <w:tc>
                <w:tcPr>
                  <w:tcW w:w="1701" w:type="dxa"/>
                </w:tcPr>
                <w:p w:rsidR="0095740B" w:rsidRPr="00C93631" w:rsidRDefault="0095740B" w:rsidP="00B056B1">
                  <w:pPr>
                    <w:tabs>
                      <w:tab w:val="left" w:pos="3304"/>
                    </w:tabs>
                    <w:rPr>
                      <w:ins w:id="145" w:author="user" w:date="2017-02-13T11:07:00Z"/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ins w:id="146" w:author="user" w:date="2017-02-13T11:07:00Z">
                    <w:r w:rsidRPr="00C93631">
                      <w:rPr>
                        <w:rFonts w:eastAsia="Times New Roman" w:cs="Arial"/>
                        <w:color w:val="000000"/>
                        <w:sz w:val="24"/>
                        <w:szCs w:val="24"/>
                        <w:lang w:eastAsia="en-GB"/>
                      </w:rPr>
                      <w:t>ON</w:t>
                    </w:r>
                  </w:ins>
                </w:p>
              </w:tc>
            </w:tr>
          </w:tbl>
          <w:p w:rsidR="0095740B" w:rsidRDefault="0095740B" w:rsidP="00B056B1">
            <w:pPr>
              <w:rPr>
                <w:ins w:id="147" w:author="user" w:date="2017-02-13T11:07:00Z"/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740B" w:rsidRPr="00C93631" w:rsidRDefault="0095740B" w:rsidP="00B056B1">
            <w:pPr>
              <w:rPr>
                <w:ins w:id="148" w:author="user" w:date="2017-02-13T11:07:00Z"/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95740B" w:rsidRPr="00C93631" w:rsidTr="00B056B1">
        <w:trPr>
          <w:ins w:id="149" w:author="user" w:date="2017-02-13T11:07:00Z"/>
        </w:trPr>
        <w:tc>
          <w:tcPr>
            <w:tcW w:w="1022" w:type="dxa"/>
          </w:tcPr>
          <w:p w:rsidR="0095740B" w:rsidRPr="00C93631" w:rsidRDefault="0095740B" w:rsidP="00B056B1">
            <w:pPr>
              <w:rPr>
                <w:ins w:id="150" w:author="user" w:date="2017-02-13T11:07:00Z"/>
                <w:rFonts w:eastAsia="Times New Roman" w:cs="Times New Roman"/>
                <w:sz w:val="24"/>
                <w:szCs w:val="24"/>
                <w:lang w:eastAsia="en-GB"/>
              </w:rPr>
            </w:pPr>
            <w:ins w:id="151" w:author="user" w:date="2017-02-13T11:07:00Z">
              <w:r w:rsidRPr="00C93631">
                <w:rPr>
                  <w:rFonts w:eastAsia="Times New Roman" w:cs="Times New Roman"/>
                  <w:sz w:val="24"/>
                  <w:szCs w:val="24"/>
                  <w:lang w:eastAsia="en-GB"/>
                </w:rPr>
                <w:t>Off</w:t>
              </w:r>
            </w:ins>
          </w:p>
        </w:tc>
        <w:tc>
          <w:tcPr>
            <w:tcW w:w="1496" w:type="dxa"/>
          </w:tcPr>
          <w:p w:rsidR="0095740B" w:rsidRPr="00C93631" w:rsidRDefault="0095740B" w:rsidP="00B056B1">
            <w:pPr>
              <w:rPr>
                <w:ins w:id="152" w:author="user" w:date="2017-02-13T11:07:00Z"/>
                <w:rFonts w:eastAsia="Times New Roman" w:cs="Times New Roman"/>
                <w:sz w:val="24"/>
                <w:szCs w:val="24"/>
                <w:lang w:eastAsia="en-GB"/>
              </w:rPr>
            </w:pPr>
            <w:ins w:id="153" w:author="user" w:date="2017-02-13T11:07:00Z">
              <w:r>
                <w:rPr>
                  <w:rFonts w:eastAsia="Times New Roman" w:cs="Times New Roman"/>
                  <w:sz w:val="24"/>
                  <w:szCs w:val="24"/>
                  <w:lang w:eastAsia="en-GB"/>
                </w:rPr>
                <w:t>Enum</w:t>
              </w:r>
            </w:ins>
          </w:p>
        </w:tc>
        <w:tc>
          <w:tcPr>
            <w:tcW w:w="6724" w:type="dxa"/>
          </w:tcPr>
          <w:p w:rsidR="0095740B" w:rsidRDefault="0095740B" w:rsidP="00B056B1">
            <w:pPr>
              <w:rPr>
                <w:ins w:id="154" w:author="user" w:date="2017-02-13T11:07:00Z"/>
                <w:rFonts w:eastAsia="Times New Roman" w:cs="Times New Roman"/>
                <w:sz w:val="24"/>
                <w:szCs w:val="24"/>
                <w:lang w:eastAsia="en-GB"/>
              </w:rPr>
            </w:pPr>
            <w:ins w:id="155" w:author="user" w:date="2017-02-13T11:07:00Z">
              <w:r>
                <w:rPr>
                  <w:rFonts w:eastAsia="Times New Roman" w:cs="Times New Roman"/>
                  <w:sz w:val="24"/>
                  <w:szCs w:val="24"/>
                  <w:lang w:eastAsia="en-GB"/>
                </w:rPr>
                <w:t xml:space="preserve">Set: </w:t>
              </w:r>
            </w:ins>
            <w:ins w:id="156" w:author="user" w:date="2017-02-13T11:08:00Z">
              <w:r>
                <w:rPr>
                  <w:rFonts w:eastAsia="Times New Roman" w:cs="Times New Roman"/>
                  <w:sz w:val="24"/>
                  <w:szCs w:val="24"/>
                  <w:lang w:eastAsia="en-GB"/>
                </w:rPr>
                <w:t>Close</w:t>
              </w:r>
            </w:ins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95740B" w:rsidRPr="00C93631" w:rsidTr="00B056B1">
              <w:trPr>
                <w:ins w:id="157" w:author="user" w:date="2017-02-13T11:07:00Z"/>
              </w:trPr>
              <w:tc>
                <w:tcPr>
                  <w:tcW w:w="879" w:type="dxa"/>
                </w:tcPr>
                <w:p w:rsidR="0095740B" w:rsidRPr="00C93631" w:rsidRDefault="0095740B" w:rsidP="00B056B1">
                  <w:pPr>
                    <w:tabs>
                      <w:tab w:val="left" w:pos="3304"/>
                    </w:tabs>
                    <w:rPr>
                      <w:ins w:id="158" w:author="user" w:date="2017-02-13T11:07:00Z"/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ins w:id="159" w:author="user" w:date="2017-02-13T11:07:00Z">
                    <w:r w:rsidRPr="00C93631">
                      <w:rPr>
                        <w:rFonts w:eastAsia="Times New Roman" w:cs="Arial"/>
                        <w:color w:val="000000"/>
                        <w:sz w:val="24"/>
                        <w:szCs w:val="24"/>
                        <w:lang w:eastAsia="en-GB"/>
                      </w:rPr>
                      <w:t>0</w:t>
                    </w:r>
                  </w:ins>
                </w:p>
              </w:tc>
              <w:tc>
                <w:tcPr>
                  <w:tcW w:w="1701" w:type="dxa"/>
                </w:tcPr>
                <w:p w:rsidR="0095740B" w:rsidRPr="00C93631" w:rsidRDefault="0095740B" w:rsidP="00B056B1">
                  <w:pPr>
                    <w:tabs>
                      <w:tab w:val="left" w:pos="3304"/>
                    </w:tabs>
                    <w:rPr>
                      <w:ins w:id="160" w:author="user" w:date="2017-02-13T11:07:00Z"/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ins w:id="161" w:author="user" w:date="2017-02-13T11:07:00Z">
                    <w:r w:rsidRPr="00C93631">
                      <w:rPr>
                        <w:rFonts w:eastAsia="Times New Roman" w:cs="Arial"/>
                        <w:color w:val="000000"/>
                        <w:sz w:val="24"/>
                        <w:szCs w:val="24"/>
                        <w:lang w:eastAsia="en-GB"/>
                      </w:rPr>
                      <w:t>OFF</w:t>
                    </w:r>
                  </w:ins>
                </w:p>
              </w:tc>
            </w:tr>
            <w:tr w:rsidR="0095740B" w:rsidRPr="00C93631" w:rsidTr="00B056B1">
              <w:trPr>
                <w:ins w:id="162" w:author="user" w:date="2017-02-13T11:07:00Z"/>
              </w:trPr>
              <w:tc>
                <w:tcPr>
                  <w:tcW w:w="879" w:type="dxa"/>
                </w:tcPr>
                <w:p w:rsidR="0095740B" w:rsidRPr="00C93631" w:rsidRDefault="0095740B" w:rsidP="00B056B1">
                  <w:pPr>
                    <w:tabs>
                      <w:tab w:val="left" w:pos="3304"/>
                    </w:tabs>
                    <w:rPr>
                      <w:ins w:id="163" w:author="user" w:date="2017-02-13T11:07:00Z"/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ins w:id="164" w:author="user" w:date="2017-02-13T11:07:00Z">
                    <w:r w:rsidRPr="00C93631">
                      <w:rPr>
                        <w:rFonts w:eastAsia="Times New Roman" w:cs="Arial"/>
                        <w:color w:val="000000"/>
                        <w:sz w:val="24"/>
                        <w:szCs w:val="24"/>
                        <w:lang w:eastAsia="en-GB"/>
                      </w:rPr>
                      <w:t>1</w:t>
                    </w:r>
                  </w:ins>
                </w:p>
              </w:tc>
              <w:tc>
                <w:tcPr>
                  <w:tcW w:w="1701" w:type="dxa"/>
                </w:tcPr>
                <w:p w:rsidR="0095740B" w:rsidRPr="00C93631" w:rsidRDefault="0095740B" w:rsidP="00B056B1">
                  <w:pPr>
                    <w:tabs>
                      <w:tab w:val="left" w:pos="3304"/>
                    </w:tabs>
                    <w:rPr>
                      <w:ins w:id="165" w:author="user" w:date="2017-02-13T11:07:00Z"/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ins w:id="166" w:author="user" w:date="2017-02-13T11:07:00Z">
                    <w:r w:rsidRPr="00C93631">
                      <w:rPr>
                        <w:rFonts w:eastAsia="Times New Roman" w:cs="Arial"/>
                        <w:color w:val="000000"/>
                        <w:sz w:val="24"/>
                        <w:szCs w:val="24"/>
                        <w:lang w:eastAsia="en-GB"/>
                      </w:rPr>
                      <w:t>ON</w:t>
                    </w:r>
                  </w:ins>
                </w:p>
              </w:tc>
            </w:tr>
          </w:tbl>
          <w:p w:rsidR="0095740B" w:rsidRDefault="0095740B" w:rsidP="00B056B1">
            <w:pPr>
              <w:rPr>
                <w:ins w:id="167" w:author="user" w:date="2017-02-13T11:07:00Z"/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740B" w:rsidRPr="00C93631" w:rsidRDefault="0095740B" w:rsidP="00B056B1">
            <w:pPr>
              <w:rPr>
                <w:ins w:id="168" w:author="user" w:date="2017-02-13T11:07:00Z"/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5740B" w:rsidRDefault="0095740B" w:rsidP="0095740B">
      <w:pPr>
        <w:rPr>
          <w:ins w:id="169" w:author="user" w:date="2017-02-13T11:08:00Z"/>
        </w:rPr>
      </w:pPr>
      <w:ins w:id="170" w:author="user" w:date="2017-02-13T11:08:00Z">
        <w:r>
          <w:t xml:space="preserve">Sta: On, Off, Moving (ERROR?)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496"/>
      </w:tblGrid>
      <w:tr w:rsidR="002B6837" w:rsidTr="00B056B1">
        <w:trPr>
          <w:ins w:id="171" w:author="user" w:date="2017-02-13T11:13:00Z"/>
        </w:trPr>
        <w:tc>
          <w:tcPr>
            <w:tcW w:w="1022" w:type="dxa"/>
          </w:tcPr>
          <w:p w:rsidR="002B6837" w:rsidRPr="00C93631" w:rsidRDefault="002B6837" w:rsidP="00B056B1">
            <w:pPr>
              <w:rPr>
                <w:ins w:id="172" w:author="user" w:date="2017-02-13T11:13:00Z"/>
                <w:rFonts w:eastAsia="Times New Roman" w:cs="Times New Roman"/>
                <w:sz w:val="24"/>
                <w:szCs w:val="24"/>
                <w:lang w:eastAsia="en-GB"/>
              </w:rPr>
            </w:pPr>
            <w:ins w:id="173" w:author="user" w:date="2017-02-13T11:13:00Z">
              <w:r>
                <w:rPr>
                  <w:rFonts w:eastAsia="Times New Roman" w:cs="Times New Roman"/>
                  <w:sz w:val="24"/>
                  <w:szCs w:val="24"/>
                  <w:lang w:eastAsia="en-GB"/>
                </w:rPr>
                <w:t>Ilk&lt;n&gt;</w:t>
              </w:r>
            </w:ins>
          </w:p>
        </w:tc>
        <w:tc>
          <w:tcPr>
            <w:tcW w:w="1496" w:type="dxa"/>
          </w:tcPr>
          <w:p w:rsidR="002B6837" w:rsidRDefault="002B6837" w:rsidP="00B056B1">
            <w:pPr>
              <w:rPr>
                <w:ins w:id="174" w:author="user" w:date="2017-02-13T11:13:00Z"/>
                <w:rFonts w:eastAsia="Times New Roman" w:cs="Times New Roman"/>
                <w:sz w:val="24"/>
                <w:szCs w:val="24"/>
                <w:lang w:eastAsia="en-GB"/>
              </w:rPr>
            </w:pPr>
            <w:ins w:id="175" w:author="user" w:date="2017-02-13T11:13:00Z">
              <w:r>
                <w:rPr>
                  <w:rFonts w:eastAsia="Times New Roman" w:cs="Times New Roman"/>
                  <w:sz w:val="24"/>
                  <w:szCs w:val="24"/>
                  <w:lang w:eastAsia="en-GB"/>
                </w:rPr>
                <w:t>&lt;n&gt; 1- 4</w:t>
              </w:r>
            </w:ins>
          </w:p>
          <w:p w:rsidR="002B6837" w:rsidRDefault="002B6837" w:rsidP="00B056B1">
            <w:pPr>
              <w:rPr>
                <w:ins w:id="176" w:author="user" w:date="2017-02-13T11:13:00Z"/>
                <w:rFonts w:eastAsia="Times New Roman" w:cs="Times New Roman"/>
                <w:sz w:val="24"/>
                <w:szCs w:val="24"/>
                <w:lang w:eastAsia="en-GB"/>
              </w:rPr>
            </w:pPr>
            <w:ins w:id="177" w:author="user" w:date="2017-02-13T11:13:00Z">
              <w:r>
                <w:rPr>
                  <w:rFonts w:eastAsia="Times New Roman" w:cs="Times New Roman"/>
                  <w:sz w:val="24"/>
                  <w:szCs w:val="24"/>
                  <w:lang w:eastAsia="en-GB"/>
                </w:rPr>
                <w:t>BI ENUM</w:t>
              </w:r>
            </w:ins>
          </w:p>
          <w:p w:rsidR="002B6837" w:rsidRDefault="002B6837" w:rsidP="00B056B1">
            <w:pPr>
              <w:rPr>
                <w:ins w:id="178" w:author="user" w:date="2017-02-13T11:13:00Z"/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5740B" w:rsidRDefault="0095740B" w:rsidP="0095740B">
      <w:pPr>
        <w:rPr>
          <w:ins w:id="179" w:author="user" w:date="2017-02-13T11:08:00Z"/>
        </w:rPr>
      </w:pPr>
    </w:p>
    <w:p w:rsidR="0095740B" w:rsidRDefault="0095740B">
      <w:pPr>
        <w:pStyle w:val="Heading2"/>
        <w:rPr>
          <w:ins w:id="180" w:author="user" w:date="2017-02-13T11:08:00Z"/>
        </w:rPr>
        <w:pPrChange w:id="181" w:author="user" w:date="2017-02-13T11:08:00Z">
          <w:pPr/>
        </w:pPrChange>
      </w:pPr>
      <w:ins w:id="182" w:author="user" w:date="2017-02-13T11:08:00Z">
        <w:r>
          <w:t>Laser transport systems</w:t>
        </w:r>
      </w:ins>
      <w:ins w:id="183" w:author="user" w:date="2017-02-13T11:09:00Z">
        <w:r>
          <w:t xml:space="preserve"> (TDB)</w:t>
        </w:r>
      </w:ins>
    </w:p>
    <w:p w:rsidR="0095740B" w:rsidRDefault="0095740B">
      <w:pPr>
        <w:rPr>
          <w:ins w:id="184" w:author="user" w:date="2017-02-13T11:09:00Z"/>
        </w:rPr>
      </w:pPr>
      <w:ins w:id="185" w:author="user" w:date="2017-02-13T11:08:00Z">
        <w:r>
          <w:t xml:space="preserve">We don’t know </w:t>
        </w:r>
      </w:ins>
      <w:ins w:id="186" w:author="user" w:date="2017-02-13T11:09:00Z">
        <w:r>
          <w:t xml:space="preserve">exactly </w:t>
        </w:r>
      </w:ins>
      <w:ins w:id="187" w:author="user" w:date="2017-02-13T11:08:00Z">
        <w:r>
          <w:t xml:space="preserve">what (if) there will be anything here. At the very least I expect </w:t>
        </w:r>
      </w:ins>
      <w:ins w:id="188" w:author="user" w:date="2017-02-13T11:09:00Z">
        <w:r>
          <w:t xml:space="preserve">be able to move a mirror in two directions, and move a </w:t>
        </w:r>
      </w:ins>
      <w:ins w:id="189" w:author="user" w:date="2017-02-13T11:11:00Z">
        <w:r>
          <w:t>polariser</w:t>
        </w:r>
      </w:ins>
      <w:ins w:id="190" w:author="user" w:date="2017-02-13T11:09:00Z">
        <w:r>
          <w:t xml:space="preserve"> to set the charge. </w:t>
        </w:r>
      </w:ins>
    </w:p>
    <w:p w:rsidR="0095740B" w:rsidRDefault="0095740B">
      <w:pPr>
        <w:pStyle w:val="Heading2"/>
        <w:rPr>
          <w:ins w:id="191" w:author="user" w:date="2017-02-13T11:09:00Z"/>
        </w:rPr>
        <w:pPrChange w:id="192" w:author="user" w:date="2017-02-13T11:08:00Z">
          <w:pPr/>
        </w:pPrChange>
      </w:pPr>
    </w:p>
    <w:p w:rsidR="0095740B" w:rsidRDefault="0095740B">
      <w:pPr>
        <w:pStyle w:val="Heading2"/>
        <w:rPr>
          <w:ins w:id="193" w:author="user" w:date="2017-02-13T11:09:00Z"/>
        </w:rPr>
        <w:pPrChange w:id="194" w:author="user" w:date="2017-02-13T11:08:00Z">
          <w:pPr/>
        </w:pPrChange>
      </w:pPr>
      <w:ins w:id="195" w:author="user" w:date="2017-02-13T11:09:00Z">
        <w:r>
          <w:t>Dummy Variables</w:t>
        </w:r>
      </w:ins>
    </w:p>
    <w:p w:rsidR="0095740B" w:rsidRDefault="0095740B">
      <w:pPr>
        <w:rPr>
          <w:ins w:id="196" w:author="user" w:date="2017-02-13T11:09:00Z"/>
        </w:rPr>
      </w:pPr>
      <w:ins w:id="197" w:author="user" w:date="2017-02-13T11:11:00Z">
        <w:r>
          <w:t xml:space="preserve">For prototyping, etc. </w:t>
        </w:r>
      </w:ins>
      <w:ins w:id="198" w:author="user" w:date="2017-02-13T11:10:00Z">
        <w:r>
          <w:t xml:space="preserve"> 10 </w:t>
        </w:r>
        <w:proofErr w:type="spellStart"/>
        <w:r>
          <w:t>ints</w:t>
        </w:r>
        <w:proofErr w:type="spellEnd"/>
        <w:r>
          <w:t xml:space="preserve">, and </w:t>
        </w:r>
      </w:ins>
      <w:ins w:id="199" w:author="user" w:date="2017-02-13T11:11:00Z">
        <w:r>
          <w:t xml:space="preserve">10 </w:t>
        </w:r>
      </w:ins>
      <w:proofErr w:type="gramStart"/>
      <w:ins w:id="200" w:author="user" w:date="2017-02-13T11:10:00Z">
        <w:r>
          <w:t xml:space="preserve">doubles </w:t>
        </w:r>
      </w:ins>
      <w:ins w:id="201" w:author="user" w:date="2017-02-13T11:11:00Z">
        <w:r>
          <w:t xml:space="preserve"> (</w:t>
        </w:r>
        <w:proofErr w:type="gramEnd"/>
        <w:r>
          <w:t>S</w:t>
        </w:r>
      </w:ins>
      <w:ins w:id="202" w:author="user" w:date="2017-02-13T11:12:00Z">
        <w:r>
          <w:t>A</w:t>
        </w:r>
      </w:ins>
      <w:ins w:id="203" w:author="user" w:date="2017-02-13T11:11:00Z">
        <w:r>
          <w:t>Y?)</w:t>
        </w:r>
      </w:ins>
    </w:p>
    <w:p w:rsidR="0095740B" w:rsidRDefault="0095740B">
      <w:pPr>
        <w:pStyle w:val="Heading2"/>
        <w:rPr>
          <w:ins w:id="204" w:author="user" w:date="2017-02-13T11:08:00Z"/>
        </w:rPr>
        <w:pPrChange w:id="205" w:author="user" w:date="2017-02-13T11:08:00Z">
          <w:pPr/>
        </w:pPrChange>
      </w:pPr>
    </w:p>
    <w:p w:rsidR="0095740B" w:rsidRPr="00C93631" w:rsidRDefault="0095740B" w:rsidP="0095740B">
      <w:ins w:id="206" w:author="user" w:date="2017-02-13T11:08:00Z">
        <w:r>
          <w:t xml:space="preserve"> </w:t>
        </w:r>
      </w:ins>
    </w:p>
    <w:sectPr w:rsidR="0095740B" w:rsidRPr="00C9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78"/>
    <w:rsid w:val="000B2202"/>
    <w:rsid w:val="00110359"/>
    <w:rsid w:val="00173408"/>
    <w:rsid w:val="001E5CBA"/>
    <w:rsid w:val="002B6837"/>
    <w:rsid w:val="003948BC"/>
    <w:rsid w:val="003D5049"/>
    <w:rsid w:val="004B19E8"/>
    <w:rsid w:val="004C3A41"/>
    <w:rsid w:val="004C7E79"/>
    <w:rsid w:val="00563541"/>
    <w:rsid w:val="00617D10"/>
    <w:rsid w:val="00757978"/>
    <w:rsid w:val="007E0761"/>
    <w:rsid w:val="00947BDB"/>
    <w:rsid w:val="00956914"/>
    <w:rsid w:val="0095740B"/>
    <w:rsid w:val="009D37E6"/>
    <w:rsid w:val="00A6558E"/>
    <w:rsid w:val="00AA37E5"/>
    <w:rsid w:val="00AD1978"/>
    <w:rsid w:val="00BE5794"/>
    <w:rsid w:val="00C35998"/>
    <w:rsid w:val="00C504E8"/>
    <w:rsid w:val="00C93631"/>
    <w:rsid w:val="00CF6EF0"/>
    <w:rsid w:val="00F8209B"/>
    <w:rsid w:val="00F8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E79"/>
  </w:style>
  <w:style w:type="paragraph" w:styleId="Heading1">
    <w:name w:val="heading 1"/>
    <w:basedOn w:val="Normal"/>
    <w:next w:val="Normal"/>
    <w:link w:val="Heading1Char"/>
    <w:uiPriority w:val="9"/>
    <w:qFormat/>
    <w:rsid w:val="00BE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5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35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E79"/>
  </w:style>
  <w:style w:type="paragraph" w:styleId="Heading1">
    <w:name w:val="heading 1"/>
    <w:basedOn w:val="Normal"/>
    <w:next w:val="Normal"/>
    <w:link w:val="Heading1Char"/>
    <w:uiPriority w:val="9"/>
    <w:qFormat/>
    <w:rsid w:val="00BE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5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35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DF2EF-4F68-435B-9D76-BED80A1A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2017-02-14T16:27:00Z</dcterms:created>
  <dcterms:modified xsi:type="dcterms:W3CDTF">2017-02-14T16:27:00Z</dcterms:modified>
</cp:coreProperties>
</file>